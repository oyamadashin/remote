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DDE1" w14:textId="4AB7C32E" w:rsidR="006F7A3E" w:rsidRPr="008D6487" w:rsidRDefault="00AE3EA5">
      <w:ins w:id="0" w:author="晋 小山田" w:date="2021-11-15T10:15:00Z">
        <w:r>
          <w:rPr>
            <w:rFonts w:hint="eastAsia"/>
          </w:rPr>
          <w:t>グループワーク実施</w:t>
        </w:r>
      </w:ins>
      <w:del w:id="1" w:author="晋 小山田" w:date="2021-11-15T10:14:00Z">
        <w:r w:rsidR="00C23D5F" w:rsidRPr="008D6487" w:rsidDel="00AE3EA5">
          <w:rPr>
            <w:rFonts w:hint="eastAsia"/>
          </w:rPr>
          <w:delText>不用</w:delText>
        </w:r>
        <w:r w:rsidR="003D185C" w:rsidRPr="008D6487" w:rsidDel="00AE3EA5">
          <w:rPr>
            <w:rFonts w:hint="eastAsia"/>
          </w:rPr>
          <w:delText>な</w:delText>
        </w:r>
        <w:r w:rsidR="003E5083" w:rsidRPr="008D6487" w:rsidDel="00AE3EA5">
          <w:rPr>
            <w:rFonts w:hint="eastAsia"/>
          </w:rPr>
          <w:delText>衣服に関する</w:delText>
        </w:r>
      </w:del>
      <w:del w:id="2" w:author="晋 小山田" w:date="2021-11-15T10:15:00Z">
        <w:r w:rsidR="003E5083" w:rsidRPr="008D6487" w:rsidDel="00AE3EA5">
          <w:rPr>
            <w:rFonts w:hint="eastAsia"/>
          </w:rPr>
          <w:delText>意識</w:delText>
        </w:r>
      </w:del>
      <w:ins w:id="3" w:author="晋 小山田" w:date="2021-11-15T10:15:00Z">
        <w:r>
          <w:rPr>
            <w:rFonts w:hint="eastAsia"/>
          </w:rPr>
          <w:t>前の</w:t>
        </w:r>
      </w:ins>
      <w:ins w:id="4" w:author="晋 小山田" w:date="2021-11-15T10:18:00Z">
        <w:r>
          <w:rPr>
            <w:rFonts w:hint="eastAsia"/>
          </w:rPr>
          <w:t>意識</w:t>
        </w:r>
      </w:ins>
      <w:r w:rsidR="003E5083" w:rsidRPr="008D6487">
        <w:rPr>
          <w:rFonts w:hint="eastAsia"/>
        </w:rPr>
        <w:t>調査</w:t>
      </w:r>
    </w:p>
    <w:p w14:paraId="4971265D" w14:textId="752524C6" w:rsidR="003E5083" w:rsidRPr="008D6487" w:rsidRDefault="003E5083"/>
    <w:p w14:paraId="2D00B558" w14:textId="13CC979D" w:rsidR="007A6CFA" w:rsidRDefault="0070595D">
      <w:pPr>
        <w:rPr>
          <w:ins w:id="5" w:author="晋 小山田" w:date="2021-11-15T10:18:00Z"/>
        </w:rPr>
      </w:pPr>
      <w:r w:rsidRPr="008D6487">
        <w:rPr>
          <w:rFonts w:hint="eastAsia"/>
        </w:rPr>
        <w:t>・</w:t>
      </w:r>
      <w:del w:id="6" w:author="晋 小山田" w:date="2021-11-15T10:15:00Z">
        <w:r w:rsidR="0082656D" w:rsidRPr="008D6487" w:rsidDel="00AE3EA5">
          <w:rPr>
            <w:rFonts w:hint="eastAsia"/>
          </w:rPr>
          <w:delText>これは</w:delText>
        </w:r>
        <w:r w:rsidR="00C23D5F" w:rsidRPr="008D6487" w:rsidDel="00AE3EA5">
          <w:rPr>
            <w:rFonts w:hint="eastAsia"/>
          </w:rPr>
          <w:delText>不用</w:delText>
        </w:r>
        <w:r w:rsidR="007A6CFA" w:rsidRPr="008D6487" w:rsidDel="00AE3EA5">
          <w:rPr>
            <w:rFonts w:hint="eastAsia"/>
          </w:rPr>
          <w:delText>になった衣服の扱い方</w:delText>
        </w:r>
        <w:r w:rsidR="0082656D" w:rsidRPr="008D6487" w:rsidDel="00AE3EA5">
          <w:rPr>
            <w:rFonts w:hint="eastAsia"/>
          </w:rPr>
          <w:delText>に</w:delText>
        </w:r>
        <w:r w:rsidRPr="008D6487" w:rsidDel="00AE3EA5">
          <w:rPr>
            <w:rFonts w:hint="eastAsia"/>
          </w:rPr>
          <w:delText>関する</w:delText>
        </w:r>
        <w:r w:rsidR="00631B94" w:rsidRPr="008D6487" w:rsidDel="00AE3EA5">
          <w:rPr>
            <w:rFonts w:hint="eastAsia"/>
          </w:rPr>
          <w:delText>人々の意識を把握する</w:delText>
        </w:r>
        <w:r w:rsidR="0082656D" w:rsidRPr="008D6487" w:rsidDel="00AE3EA5">
          <w:rPr>
            <w:rFonts w:hint="eastAsia"/>
          </w:rPr>
          <w:delText>ための調査です。</w:delText>
        </w:r>
      </w:del>
      <w:ins w:id="7" w:author="晋 小山田" w:date="2021-11-15T10:15:00Z">
        <w:r w:rsidR="00AE3EA5">
          <w:rPr>
            <w:rFonts w:hint="eastAsia"/>
          </w:rPr>
          <w:t>1月○、○、○日</w:t>
        </w:r>
      </w:ins>
      <w:ins w:id="8" w:author="晋 小山田" w:date="2021-11-15T10:16:00Z">
        <w:r w:rsidR="00AE3EA5">
          <w:rPr>
            <w:rFonts w:hint="eastAsia"/>
          </w:rPr>
          <w:t>の授業では、衣服とのつきあい方について考えるためのグループワークを行います。このアンケートはそのための</w:t>
        </w:r>
      </w:ins>
      <w:ins w:id="9" w:author="晋 小山田" w:date="2021-11-15T10:17:00Z">
        <w:r w:rsidR="00AE3EA5">
          <w:rPr>
            <w:rFonts w:hint="eastAsia"/>
          </w:rPr>
          <w:t>準備に必要な情報を得るためのものです。</w:t>
        </w:r>
      </w:ins>
    </w:p>
    <w:p w14:paraId="337E9FDA" w14:textId="1BC72EA3" w:rsidR="00AE3EA5" w:rsidRDefault="00AE3EA5">
      <w:pPr>
        <w:rPr>
          <w:ins w:id="10" w:author="晋 小山田" w:date="2021-11-15T10:18:00Z"/>
        </w:rPr>
      </w:pPr>
    </w:p>
    <w:p w14:paraId="3041E037" w14:textId="0012D991" w:rsidR="00AE3EA5" w:rsidRDefault="00AE3EA5">
      <w:pPr>
        <w:rPr>
          <w:ins w:id="11" w:author="晋 小山田" w:date="2021-11-15T10:16:00Z"/>
          <w:rFonts w:hint="eastAsia"/>
        </w:rPr>
      </w:pPr>
      <w:ins w:id="12" w:author="晋 小山田" w:date="2021-11-15T10:18:00Z">
        <w:r>
          <w:rPr>
            <w:rFonts w:hint="eastAsia"/>
          </w:rPr>
          <w:t>・グループワークを有意義なものとするために、</w:t>
        </w:r>
      </w:ins>
      <w:ins w:id="13" w:author="晋 小山田" w:date="2021-11-15T10:19:00Z">
        <w:r>
          <w:rPr>
            <w:rFonts w:hint="eastAsia"/>
          </w:rPr>
          <w:t>率直な回答をお願いします。なお、</w:t>
        </w:r>
        <w:r w:rsidR="00740B28">
          <w:rPr>
            <w:rFonts w:hint="eastAsia"/>
          </w:rPr>
          <w:t>アンケート結果を個人が特定できる形で利用することはありません</w:t>
        </w:r>
      </w:ins>
      <w:ins w:id="14" w:author="晋 小山田" w:date="2021-11-15T10:20:00Z">
        <w:r w:rsidR="00740B28">
          <w:rPr>
            <w:rFonts w:hint="eastAsia"/>
          </w:rPr>
          <w:t>（氏名を書くのは、グループ分けの際に必要だからです）。</w:t>
        </w:r>
      </w:ins>
    </w:p>
    <w:p w14:paraId="16B8C6DC" w14:textId="77777777" w:rsidR="00AE3EA5" w:rsidRPr="008D6487" w:rsidRDefault="00AE3EA5">
      <w:pPr>
        <w:rPr>
          <w:rFonts w:hint="eastAsia"/>
        </w:rPr>
      </w:pPr>
    </w:p>
    <w:p w14:paraId="23505F8A" w14:textId="0866BB4C" w:rsidR="00F02E66" w:rsidRPr="008D6487" w:rsidRDefault="0070595D" w:rsidP="00824217">
      <w:r w:rsidRPr="008D6487">
        <w:rPr>
          <w:rFonts w:hint="eastAsia"/>
        </w:rPr>
        <w:t>・</w:t>
      </w:r>
      <w:r w:rsidR="00C07B1A" w:rsidRPr="008D6487">
        <w:rPr>
          <w:rFonts w:hint="eastAsia"/>
        </w:rPr>
        <w:t>以下の質問に出てくる「</w:t>
      </w:r>
      <w:r w:rsidR="000C3BA7" w:rsidRPr="008D6487">
        <w:rPr>
          <w:rFonts w:hint="eastAsia"/>
        </w:rPr>
        <w:t>衣服</w:t>
      </w:r>
      <w:r w:rsidR="00C07B1A" w:rsidRPr="008D6487">
        <w:rPr>
          <w:rFonts w:hint="eastAsia"/>
        </w:rPr>
        <w:t>」</w:t>
      </w:r>
      <w:r w:rsidR="00F02E66" w:rsidRPr="008D6487">
        <w:rPr>
          <w:rFonts w:hint="eastAsia"/>
        </w:rPr>
        <w:t>という語</w:t>
      </w:r>
      <w:r w:rsidR="009959FD" w:rsidRPr="008D6487">
        <w:rPr>
          <w:rFonts w:hint="eastAsia"/>
        </w:rPr>
        <w:t>には、装飾品や</w:t>
      </w:r>
      <w:r w:rsidR="00824217" w:rsidRPr="008D6487">
        <w:rPr>
          <w:rFonts w:hint="eastAsia"/>
        </w:rPr>
        <w:t>下着類は含めないで考えてください。具体的には、</w:t>
      </w:r>
      <w:r w:rsidR="00F02E66" w:rsidRPr="008D6487">
        <w:rPr>
          <w:rFonts w:hint="eastAsia"/>
        </w:rPr>
        <w:t>以下の例を参考にして判断してください。</w:t>
      </w:r>
    </w:p>
    <w:p w14:paraId="430FD85E" w14:textId="53B9DE95" w:rsidR="00F02E66" w:rsidRPr="008D6487" w:rsidRDefault="00F02E66">
      <w:r w:rsidRPr="008D6487">
        <w:rPr>
          <w:rFonts w:hint="eastAsia"/>
        </w:rPr>
        <w:t>「衣服」に含まれる</w:t>
      </w:r>
      <w:r w:rsidR="00CE16EE" w:rsidRPr="008D6487">
        <w:rPr>
          <w:rFonts w:hint="eastAsia"/>
        </w:rPr>
        <w:t>例</w:t>
      </w:r>
      <w:r w:rsidRPr="008D6487">
        <w:rPr>
          <w:rFonts w:hint="eastAsia"/>
        </w:rPr>
        <w:t>：</w:t>
      </w:r>
      <w:r w:rsidR="0042360F" w:rsidRPr="008D6487">
        <w:rPr>
          <w:rFonts w:hint="eastAsia"/>
        </w:rPr>
        <w:t>シャツ、ブラウス、</w:t>
      </w:r>
      <w:r w:rsidR="000677C4" w:rsidRPr="008D6487">
        <w:rPr>
          <w:rFonts w:hint="eastAsia"/>
        </w:rPr>
        <w:t>Tシャツ、</w:t>
      </w:r>
      <w:r w:rsidR="00AD7D82" w:rsidRPr="008D6487">
        <w:rPr>
          <w:rFonts w:hint="eastAsia"/>
        </w:rPr>
        <w:t>セーター、</w:t>
      </w:r>
      <w:r w:rsidR="000F63C7" w:rsidRPr="008D6487">
        <w:rPr>
          <w:rFonts w:hint="eastAsia"/>
        </w:rPr>
        <w:t>カーディガン、</w:t>
      </w:r>
      <w:r w:rsidR="0042360F" w:rsidRPr="008D6487">
        <w:rPr>
          <w:rFonts w:hint="eastAsia"/>
        </w:rPr>
        <w:t>ジーンズ、</w:t>
      </w:r>
      <w:r w:rsidR="006652DF" w:rsidRPr="008D6487">
        <w:rPr>
          <w:rFonts w:hint="eastAsia"/>
        </w:rPr>
        <w:t>コート、</w:t>
      </w:r>
      <w:r w:rsidR="00E05F0F" w:rsidRPr="008D6487">
        <w:rPr>
          <w:rFonts w:hint="eastAsia"/>
        </w:rPr>
        <w:t>ジャケット、</w:t>
      </w:r>
      <w:r w:rsidR="006652DF" w:rsidRPr="008D6487">
        <w:rPr>
          <w:rFonts w:hint="eastAsia"/>
        </w:rPr>
        <w:t>スカート</w:t>
      </w:r>
      <w:r w:rsidR="00614C4E" w:rsidRPr="008D6487">
        <w:rPr>
          <w:rFonts w:hint="eastAsia"/>
        </w:rPr>
        <w:t>、</w:t>
      </w:r>
      <w:r w:rsidR="00FC5A8E" w:rsidRPr="008D6487">
        <w:rPr>
          <w:rFonts w:hint="eastAsia"/>
        </w:rPr>
        <w:t>マフラー</w:t>
      </w:r>
    </w:p>
    <w:p w14:paraId="625910EC" w14:textId="4724A655" w:rsidR="00AB3612" w:rsidRPr="008D6487" w:rsidRDefault="00F02E66">
      <w:r w:rsidRPr="008D6487">
        <w:rPr>
          <w:rFonts w:hint="eastAsia"/>
        </w:rPr>
        <w:t>「衣服」に含まれない</w:t>
      </w:r>
      <w:r w:rsidR="00CE16EE" w:rsidRPr="008D6487">
        <w:rPr>
          <w:rFonts w:hint="eastAsia"/>
        </w:rPr>
        <w:t>例</w:t>
      </w:r>
      <w:r w:rsidRPr="008D6487">
        <w:rPr>
          <w:rFonts w:hint="eastAsia"/>
        </w:rPr>
        <w:t>：下着</w:t>
      </w:r>
      <w:r w:rsidR="009A2E88" w:rsidRPr="008D6487">
        <w:rPr>
          <w:rFonts w:hint="eastAsia"/>
        </w:rPr>
        <w:t>、</w:t>
      </w:r>
      <w:r w:rsidR="00801347" w:rsidRPr="008D6487">
        <w:rPr>
          <w:rFonts w:hint="eastAsia"/>
        </w:rPr>
        <w:t>靴下、</w:t>
      </w:r>
      <w:r w:rsidR="00070A51" w:rsidRPr="008D6487">
        <w:rPr>
          <w:rFonts w:hint="eastAsia"/>
        </w:rPr>
        <w:t>ストッキング</w:t>
      </w:r>
      <w:r w:rsidR="00A748A3" w:rsidRPr="008D6487">
        <w:rPr>
          <w:rFonts w:hint="eastAsia"/>
        </w:rPr>
        <w:t>、メガネ</w:t>
      </w:r>
      <w:r w:rsidR="009A2E88" w:rsidRPr="008D6487">
        <w:rPr>
          <w:rFonts w:hint="eastAsia"/>
        </w:rPr>
        <w:t>、</w:t>
      </w:r>
      <w:r w:rsidR="00B17C20" w:rsidRPr="008D6487">
        <w:rPr>
          <w:rFonts w:hint="eastAsia"/>
        </w:rPr>
        <w:t>帽子、</w:t>
      </w:r>
      <w:r w:rsidR="00F153DA" w:rsidRPr="008D6487">
        <w:rPr>
          <w:rFonts w:hint="eastAsia"/>
        </w:rPr>
        <w:t>靴、</w:t>
      </w:r>
      <w:r w:rsidR="00374B17" w:rsidRPr="008D6487">
        <w:rPr>
          <w:rFonts w:hint="eastAsia"/>
        </w:rPr>
        <w:t>スリッパ、サンダル、</w:t>
      </w:r>
      <w:r w:rsidR="00AB3612" w:rsidRPr="008D6487">
        <w:rPr>
          <w:rFonts w:hint="eastAsia"/>
        </w:rPr>
        <w:t>傘、腕時計</w:t>
      </w:r>
      <w:r w:rsidR="0042360F" w:rsidRPr="008D6487">
        <w:rPr>
          <w:rFonts w:hint="eastAsia"/>
        </w:rPr>
        <w:t>、バッグ</w:t>
      </w:r>
      <w:r w:rsidR="00E27015" w:rsidRPr="008D6487">
        <w:rPr>
          <w:rFonts w:hint="eastAsia"/>
        </w:rPr>
        <w:t>、マスク</w:t>
      </w:r>
    </w:p>
    <w:p w14:paraId="0B87975C" w14:textId="39204F07" w:rsidR="00C07B1A" w:rsidRPr="008D6487" w:rsidRDefault="00C07B1A"/>
    <w:p w14:paraId="27848142" w14:textId="77777777" w:rsidR="00117BB4" w:rsidRPr="008D6487" w:rsidRDefault="00117BB4"/>
    <w:p w14:paraId="06E8CB01" w14:textId="187C1A50" w:rsidR="008C044B" w:rsidRPr="008D6487" w:rsidRDefault="00117BB4">
      <w:r w:rsidRPr="008D6487">
        <w:rPr>
          <w:rFonts w:hint="eastAsia"/>
        </w:rPr>
        <w:t>【以下</w:t>
      </w:r>
      <w:r w:rsidR="00EA76A7" w:rsidRPr="008D6487">
        <w:rPr>
          <w:rFonts w:hint="eastAsia"/>
        </w:rPr>
        <w:t>から</w:t>
      </w:r>
      <w:r w:rsidRPr="008D6487">
        <w:rPr>
          <w:rFonts w:hint="eastAsia"/>
        </w:rPr>
        <w:t>質問】</w:t>
      </w:r>
    </w:p>
    <w:p w14:paraId="026D42D9" w14:textId="1E58F7E7" w:rsidR="00EA76A7" w:rsidRDefault="00EA76A7">
      <w:pPr>
        <w:rPr>
          <w:ins w:id="15" w:author="晋 小山田" w:date="2021-11-15T10:21:00Z"/>
        </w:rPr>
      </w:pPr>
    </w:p>
    <w:p w14:paraId="562B0B92" w14:textId="776E12EB" w:rsidR="00B01C08" w:rsidRDefault="00B01C08">
      <w:pPr>
        <w:rPr>
          <w:ins w:id="16" w:author="晋 小山田" w:date="2021-11-15T10:21:00Z"/>
        </w:rPr>
      </w:pPr>
      <w:ins w:id="17" w:author="晋 小山田" w:date="2021-11-15T10:21:00Z">
        <w:r>
          <w:rPr>
            <w:rFonts w:hint="eastAsia"/>
          </w:rPr>
          <w:t>氏名</w:t>
        </w:r>
      </w:ins>
    </w:p>
    <w:p w14:paraId="54D8A793" w14:textId="77777777" w:rsidR="00B01C08" w:rsidRDefault="00B01C08">
      <w:pPr>
        <w:rPr>
          <w:ins w:id="18" w:author="晋 小山田" w:date="2021-11-15T10:21:00Z"/>
          <w:rFonts w:hint="eastAsia"/>
        </w:rPr>
      </w:pPr>
    </w:p>
    <w:p w14:paraId="411C4C61" w14:textId="77777777" w:rsidR="00B01C08" w:rsidRPr="008D6487" w:rsidRDefault="00B01C08">
      <w:pPr>
        <w:rPr>
          <w:rFonts w:hint="eastAsia"/>
        </w:rPr>
      </w:pPr>
    </w:p>
    <w:p w14:paraId="10203014" w14:textId="63088FAB" w:rsidR="00DD5F34" w:rsidRPr="008D6487" w:rsidDel="00B01C08" w:rsidRDefault="00D36667">
      <w:pPr>
        <w:rPr>
          <w:del w:id="19" w:author="晋 小山田" w:date="2021-11-15T10:21:00Z"/>
        </w:rPr>
      </w:pPr>
      <w:del w:id="20" w:author="晋 小山田" w:date="2021-11-15T10:21:00Z">
        <w:r w:rsidRPr="008D6487" w:rsidDel="00B01C08">
          <w:rPr>
            <w:rFonts w:hint="eastAsia"/>
          </w:rPr>
          <w:delText>1．</w:delText>
        </w:r>
        <w:r w:rsidR="00DD5F34" w:rsidRPr="008D6487" w:rsidDel="00B01C08">
          <w:rPr>
            <w:rFonts w:hint="eastAsia"/>
          </w:rPr>
          <w:delText>性別</w:delText>
        </w:r>
      </w:del>
    </w:p>
    <w:p w14:paraId="2420E4A2" w14:textId="7283EA00" w:rsidR="00DD5F34" w:rsidRPr="008D6487" w:rsidDel="00B01C08" w:rsidRDefault="00DD5F34">
      <w:pPr>
        <w:rPr>
          <w:del w:id="21" w:author="晋 小山田" w:date="2021-11-15T10:21:00Z"/>
        </w:rPr>
      </w:pPr>
      <w:del w:id="22" w:author="晋 小山田" w:date="2021-11-15T10:21:00Z">
        <w:r w:rsidRPr="008D6487" w:rsidDel="00B01C08">
          <w:rPr>
            <w:rFonts w:hint="eastAsia"/>
          </w:rPr>
          <w:delText xml:space="preserve">　女　男</w:delText>
        </w:r>
      </w:del>
    </w:p>
    <w:p w14:paraId="6CA64C90" w14:textId="42D41E75" w:rsidR="00DD5F34" w:rsidRPr="008D6487" w:rsidRDefault="00DD5F34"/>
    <w:p w14:paraId="5EA148F1" w14:textId="3BCF2307" w:rsidR="00DD5F34" w:rsidRPr="008D6487" w:rsidRDefault="00D36667">
      <w:r w:rsidRPr="008D6487">
        <w:rPr>
          <w:rFonts w:hint="eastAsia"/>
        </w:rPr>
        <w:t>2．</w:t>
      </w:r>
      <w:r w:rsidR="009C39E6" w:rsidRPr="008D6487">
        <w:rPr>
          <w:rFonts w:hint="eastAsia"/>
        </w:rPr>
        <w:t>子ども時代</w:t>
      </w:r>
      <w:r w:rsidR="00766D85" w:rsidRPr="008D6487">
        <w:rPr>
          <w:rFonts w:hint="eastAsia"/>
        </w:rPr>
        <w:t>から</w:t>
      </w:r>
      <w:r w:rsidR="009C39E6" w:rsidRPr="008D6487">
        <w:rPr>
          <w:rFonts w:hint="eastAsia"/>
        </w:rPr>
        <w:t>高校卒業時までのあいだで同居していた</w:t>
      </w:r>
      <w:r w:rsidR="00DD5F34" w:rsidRPr="008D6487">
        <w:rPr>
          <w:rFonts w:hint="eastAsia"/>
        </w:rPr>
        <w:t>家族（複数回答）</w:t>
      </w:r>
    </w:p>
    <w:p w14:paraId="778C6C77" w14:textId="43F07BB4" w:rsidR="00DD5F34" w:rsidRPr="008D6487" w:rsidRDefault="00DD5F34">
      <w:r w:rsidRPr="008D6487">
        <w:rPr>
          <w:rFonts w:hint="eastAsia"/>
        </w:rPr>
        <w:t xml:space="preserve">　</w:t>
      </w:r>
      <w:r w:rsidR="009C39E6" w:rsidRPr="008D6487">
        <w:rPr>
          <w:rFonts w:hint="eastAsia"/>
        </w:rPr>
        <w:t>親</w:t>
      </w:r>
    </w:p>
    <w:p w14:paraId="7BC68ED0" w14:textId="26615808" w:rsidR="009C39E6" w:rsidRPr="008D6487" w:rsidRDefault="009C39E6">
      <w:r w:rsidRPr="008D6487">
        <w:rPr>
          <w:rFonts w:hint="eastAsia"/>
        </w:rPr>
        <w:t xml:space="preserve">　祖父母</w:t>
      </w:r>
    </w:p>
    <w:p w14:paraId="02048CA1" w14:textId="4C105B45" w:rsidR="009C39E6" w:rsidRPr="008D6487" w:rsidRDefault="009C39E6">
      <w:r w:rsidRPr="008D6487">
        <w:rPr>
          <w:rFonts w:hint="eastAsia"/>
        </w:rPr>
        <w:t xml:space="preserve">　兄弟姉妹</w:t>
      </w:r>
    </w:p>
    <w:p w14:paraId="075030D2" w14:textId="583F367F" w:rsidR="009C39E6" w:rsidRPr="008D6487" w:rsidRDefault="009C39E6">
      <w:r w:rsidRPr="008D6487">
        <w:rPr>
          <w:rFonts w:hint="eastAsia"/>
        </w:rPr>
        <w:t xml:space="preserve">　叔父叔母等の親戚</w:t>
      </w:r>
    </w:p>
    <w:p w14:paraId="798A53F4" w14:textId="04376FFB" w:rsidR="008C044B" w:rsidRPr="008D6487" w:rsidRDefault="008C044B"/>
    <w:p w14:paraId="5DCFA741" w14:textId="04406E1F" w:rsidR="00AE47D9" w:rsidRPr="008D6487" w:rsidRDefault="00D36667">
      <w:r w:rsidRPr="008D6487">
        <w:rPr>
          <w:rFonts w:hint="eastAsia"/>
        </w:rPr>
        <w:t>3．</w:t>
      </w:r>
      <w:r w:rsidR="00FB18AF" w:rsidRPr="008D6487">
        <w:rPr>
          <w:rFonts w:hint="eastAsia"/>
        </w:rPr>
        <w:t>家族に衣服関係の仕事に就いている（いた）人はいますか。いる場合は、具体的な仕事内容を教えてください　（複数回答）</w:t>
      </w:r>
    </w:p>
    <w:p w14:paraId="5EFAAC51" w14:textId="05283A5C" w:rsidR="00AE47D9" w:rsidRPr="008D6487" w:rsidRDefault="00FB18AF">
      <w:r w:rsidRPr="008D6487">
        <w:rPr>
          <w:rFonts w:hint="eastAsia"/>
        </w:rPr>
        <w:t xml:space="preserve">　クリーニング店</w:t>
      </w:r>
      <w:r w:rsidR="00D933E7" w:rsidRPr="008D6487">
        <w:rPr>
          <w:rFonts w:hint="eastAsia"/>
        </w:rPr>
        <w:t>従業員</w:t>
      </w:r>
    </w:p>
    <w:p w14:paraId="487BB4D2" w14:textId="467DC23E" w:rsidR="00E610CB" w:rsidRPr="008D6487" w:rsidRDefault="00E610CB">
      <w:r w:rsidRPr="008D6487">
        <w:rPr>
          <w:rFonts w:hint="eastAsia"/>
        </w:rPr>
        <w:t xml:space="preserve">　衣料品店</w:t>
      </w:r>
      <w:r w:rsidR="00D933E7" w:rsidRPr="008D6487">
        <w:rPr>
          <w:rFonts w:hint="eastAsia"/>
        </w:rPr>
        <w:t>従業員</w:t>
      </w:r>
    </w:p>
    <w:p w14:paraId="6191AF4B" w14:textId="26615F73" w:rsidR="00D933E7" w:rsidRPr="008D6487" w:rsidRDefault="00D933E7">
      <w:r w:rsidRPr="008D6487">
        <w:rPr>
          <w:rFonts w:hint="eastAsia"/>
        </w:rPr>
        <w:t xml:space="preserve">　アパレルメーカー従業員</w:t>
      </w:r>
    </w:p>
    <w:p w14:paraId="1F468AEC" w14:textId="2F9152CE" w:rsidR="00F60D5A" w:rsidRPr="008D6487" w:rsidRDefault="00FB18AF">
      <w:r w:rsidRPr="008D6487">
        <w:rPr>
          <w:rFonts w:hint="eastAsia"/>
        </w:rPr>
        <w:t xml:space="preserve">　</w:t>
      </w:r>
      <w:r w:rsidR="009B0677" w:rsidRPr="008D6487">
        <w:rPr>
          <w:rFonts w:hint="eastAsia"/>
        </w:rPr>
        <w:t>ファッション</w:t>
      </w:r>
      <w:r w:rsidRPr="008D6487">
        <w:rPr>
          <w:rFonts w:hint="eastAsia"/>
        </w:rPr>
        <w:t>デザイナー</w:t>
      </w:r>
    </w:p>
    <w:p w14:paraId="2175BB1F" w14:textId="5F27BFC4" w:rsidR="00FB18AF" w:rsidRPr="008D6487" w:rsidRDefault="00FB18AF">
      <w:r w:rsidRPr="008D6487">
        <w:rPr>
          <w:rFonts w:hint="eastAsia"/>
        </w:rPr>
        <w:t xml:space="preserve">　</w:t>
      </w:r>
      <w:r w:rsidR="00C85A35" w:rsidRPr="008D6487">
        <w:rPr>
          <w:rFonts w:hint="eastAsia"/>
        </w:rPr>
        <w:t>衣服関連の</w:t>
      </w:r>
      <w:r w:rsidRPr="008D6487">
        <w:rPr>
          <w:rFonts w:hint="eastAsia"/>
        </w:rPr>
        <w:t>教員</w:t>
      </w:r>
      <w:r w:rsidR="00A43389" w:rsidRPr="008D6487">
        <w:rPr>
          <w:rFonts w:hint="eastAsia"/>
        </w:rPr>
        <w:t>（</w:t>
      </w:r>
      <w:r w:rsidR="007E1347" w:rsidRPr="008D6487">
        <w:rPr>
          <w:rFonts w:hint="eastAsia"/>
        </w:rPr>
        <w:t>家庭科教員や大学教員</w:t>
      </w:r>
      <w:r w:rsidR="00667011" w:rsidRPr="008D6487">
        <w:rPr>
          <w:rFonts w:hint="eastAsia"/>
        </w:rPr>
        <w:t>を含む</w:t>
      </w:r>
      <w:r w:rsidR="00A43389" w:rsidRPr="008D6487">
        <w:rPr>
          <w:rFonts w:hint="eastAsia"/>
        </w:rPr>
        <w:t>）</w:t>
      </w:r>
    </w:p>
    <w:p w14:paraId="2E32B1DC" w14:textId="1BB3AEA4" w:rsidR="00F60D5A" w:rsidRPr="008D6487" w:rsidRDefault="00F60D5A">
      <w:r w:rsidRPr="008D6487">
        <w:rPr>
          <w:rFonts w:hint="eastAsia"/>
        </w:rPr>
        <w:lastRenderedPageBreak/>
        <w:t xml:space="preserve">　ファッション</w:t>
      </w:r>
      <w:r w:rsidR="00F834F5" w:rsidRPr="008D6487">
        <w:rPr>
          <w:rFonts w:hint="eastAsia"/>
        </w:rPr>
        <w:t>や衣服関連の</w:t>
      </w:r>
      <w:r w:rsidRPr="008D6487">
        <w:rPr>
          <w:rFonts w:hint="eastAsia"/>
        </w:rPr>
        <w:t>雑誌</w:t>
      </w:r>
      <w:r w:rsidR="00F834F5" w:rsidRPr="008D6487">
        <w:rPr>
          <w:rFonts w:hint="eastAsia"/>
        </w:rPr>
        <w:t>編集者・ライター</w:t>
      </w:r>
    </w:p>
    <w:p w14:paraId="0ADA0F5A" w14:textId="03DB6B41" w:rsidR="00F60D5A" w:rsidRPr="008D6487" w:rsidRDefault="00F60D5A">
      <w:r w:rsidRPr="008D6487">
        <w:rPr>
          <w:rFonts w:hint="eastAsia"/>
        </w:rPr>
        <w:t xml:space="preserve">　その他（　　　　　　）</w:t>
      </w:r>
    </w:p>
    <w:p w14:paraId="74FD2A58" w14:textId="6747832A" w:rsidR="00FB18AF" w:rsidRPr="008D6487" w:rsidRDefault="00FB18AF">
      <w:r w:rsidRPr="008D6487">
        <w:rPr>
          <w:rFonts w:hint="eastAsia"/>
        </w:rPr>
        <w:t xml:space="preserve">　いない</w:t>
      </w:r>
    </w:p>
    <w:p w14:paraId="6E680059" w14:textId="3EFE1DFA" w:rsidR="00FB18AF" w:rsidRPr="008D6487" w:rsidRDefault="00FB18AF"/>
    <w:p w14:paraId="35D0E520" w14:textId="29F2C648" w:rsidR="00D36667" w:rsidRPr="008D6487" w:rsidRDefault="00D36667"/>
    <w:p w14:paraId="61AD80D6" w14:textId="583472EC" w:rsidR="00D36667" w:rsidRPr="008D6487" w:rsidRDefault="00D36667"/>
    <w:p w14:paraId="6F29B820" w14:textId="77777777" w:rsidR="00D36667" w:rsidRPr="008D6487" w:rsidRDefault="00D36667"/>
    <w:p w14:paraId="46DAF24E" w14:textId="2980F7B9" w:rsidR="00B70F7B" w:rsidRPr="008D6487" w:rsidRDefault="00D36667">
      <w:r w:rsidRPr="008D6487">
        <w:rPr>
          <w:rFonts w:hint="eastAsia"/>
        </w:rPr>
        <w:t>4．</w:t>
      </w:r>
      <w:r w:rsidR="00C23D5F" w:rsidRPr="008D6487">
        <w:rPr>
          <w:rFonts w:hint="eastAsia"/>
        </w:rPr>
        <w:t>不用</w:t>
      </w:r>
      <w:r w:rsidR="00FD2FD4" w:rsidRPr="008D6487">
        <w:rPr>
          <w:rFonts w:hint="eastAsia"/>
        </w:rPr>
        <w:t>になった</w:t>
      </w:r>
      <w:r w:rsidR="000C3BA7" w:rsidRPr="008D6487">
        <w:rPr>
          <w:rFonts w:hint="eastAsia"/>
        </w:rPr>
        <w:t>衣服</w:t>
      </w:r>
      <w:r w:rsidR="00FD2FD4" w:rsidRPr="008D6487">
        <w:rPr>
          <w:rFonts w:hint="eastAsia"/>
        </w:rPr>
        <w:t>はどのように</w:t>
      </w:r>
      <w:r w:rsidR="00E84F9B" w:rsidRPr="008D6487">
        <w:rPr>
          <w:rFonts w:hint="eastAsia"/>
        </w:rPr>
        <w:t>扱う</w:t>
      </w:r>
      <w:r w:rsidR="00FD2FD4" w:rsidRPr="008D6487">
        <w:rPr>
          <w:rFonts w:hint="eastAsia"/>
        </w:rPr>
        <w:t>ことが多いですか</w:t>
      </w:r>
      <w:r w:rsidR="00E41DD7" w:rsidRPr="008D6487">
        <w:rPr>
          <w:rFonts w:hint="eastAsia"/>
        </w:rPr>
        <w:t xml:space="preserve">　（複数回答）</w:t>
      </w:r>
    </w:p>
    <w:p w14:paraId="05BB3A09" w14:textId="679D9B28" w:rsidR="00FD2FD4" w:rsidRPr="008D6487" w:rsidRDefault="00FD2FD4">
      <w:r w:rsidRPr="008D6487">
        <w:rPr>
          <w:rFonts w:hint="eastAsia"/>
        </w:rPr>
        <w:t xml:space="preserve">　捨てる</w:t>
      </w:r>
    </w:p>
    <w:p w14:paraId="24563289" w14:textId="25A382B9" w:rsidR="00FD2FD4" w:rsidRPr="008D6487" w:rsidRDefault="00FD2FD4">
      <w:r w:rsidRPr="008D6487">
        <w:rPr>
          <w:rFonts w:hint="eastAsia"/>
        </w:rPr>
        <w:t xml:space="preserve">　売る</w:t>
      </w:r>
    </w:p>
    <w:p w14:paraId="0CDAADA8" w14:textId="4D7B2FAC" w:rsidR="00FD2FD4" w:rsidRPr="008D6487" w:rsidRDefault="00FD2FD4">
      <w:r w:rsidRPr="008D6487">
        <w:rPr>
          <w:rFonts w:hint="eastAsia"/>
        </w:rPr>
        <w:t xml:space="preserve">　リメイクする</w:t>
      </w:r>
    </w:p>
    <w:p w14:paraId="09E0A4F1" w14:textId="388B234E" w:rsidR="00FD2FD4" w:rsidRPr="008D6487" w:rsidRDefault="00FD2FD4">
      <w:r w:rsidRPr="008D6487">
        <w:rPr>
          <w:rFonts w:hint="eastAsia"/>
        </w:rPr>
        <w:t xml:space="preserve">　人にあげる</w:t>
      </w:r>
    </w:p>
    <w:p w14:paraId="4CD635B6" w14:textId="3DD481A6" w:rsidR="00B501EB" w:rsidRPr="008D6487" w:rsidRDefault="00B501EB">
      <w:r w:rsidRPr="008D6487">
        <w:rPr>
          <w:rFonts w:hint="eastAsia"/>
        </w:rPr>
        <w:t xml:space="preserve">　人に貸す</w:t>
      </w:r>
    </w:p>
    <w:p w14:paraId="24025B1C" w14:textId="233C0688" w:rsidR="007D75A6" w:rsidRPr="008D6487" w:rsidRDefault="007D75A6">
      <w:r w:rsidRPr="008D6487">
        <w:rPr>
          <w:rFonts w:hint="eastAsia"/>
        </w:rPr>
        <w:t xml:space="preserve">　自分でとっておく</w:t>
      </w:r>
    </w:p>
    <w:p w14:paraId="105B7D10" w14:textId="0A06042E" w:rsidR="00FD2FD4" w:rsidRPr="008D6487" w:rsidRDefault="00FD2FD4">
      <w:r w:rsidRPr="008D6487">
        <w:rPr>
          <w:rFonts w:hint="eastAsia"/>
        </w:rPr>
        <w:t xml:space="preserve">　その他（　　　　　）</w:t>
      </w:r>
    </w:p>
    <w:p w14:paraId="23DB0FDC" w14:textId="25FC38C6" w:rsidR="00E41DD7" w:rsidRPr="008D6487" w:rsidRDefault="00E41DD7"/>
    <w:p w14:paraId="581AD334" w14:textId="0FC2E782" w:rsidR="00E41DD7" w:rsidRPr="008D6487" w:rsidRDefault="00D36667">
      <w:r w:rsidRPr="008D6487">
        <w:rPr>
          <w:rFonts w:hint="eastAsia"/>
        </w:rPr>
        <w:t>5．</w:t>
      </w:r>
      <w:r w:rsidR="00DD0860" w:rsidRPr="008D6487">
        <w:rPr>
          <w:rFonts w:hint="eastAsia"/>
        </w:rPr>
        <w:t>理想的には、</w:t>
      </w:r>
      <w:r w:rsidR="00C23D5F" w:rsidRPr="008D6487">
        <w:rPr>
          <w:rFonts w:hint="eastAsia"/>
        </w:rPr>
        <w:t>不用</w:t>
      </w:r>
      <w:r w:rsidR="00E41DD7" w:rsidRPr="008D6487">
        <w:rPr>
          <w:rFonts w:hint="eastAsia"/>
        </w:rPr>
        <w:t>になった</w:t>
      </w:r>
      <w:r w:rsidR="000C3BA7" w:rsidRPr="008D6487">
        <w:rPr>
          <w:rFonts w:hint="eastAsia"/>
        </w:rPr>
        <w:t>衣服</w:t>
      </w:r>
      <w:r w:rsidR="00E41DD7" w:rsidRPr="008D6487">
        <w:rPr>
          <w:rFonts w:hint="eastAsia"/>
        </w:rPr>
        <w:t>はどのように</w:t>
      </w:r>
      <w:r w:rsidR="00E84F9B" w:rsidRPr="008D6487">
        <w:rPr>
          <w:rFonts w:hint="eastAsia"/>
        </w:rPr>
        <w:t>扱いたい</w:t>
      </w:r>
      <w:r w:rsidR="00E41DD7" w:rsidRPr="008D6487">
        <w:rPr>
          <w:rFonts w:hint="eastAsia"/>
        </w:rPr>
        <w:t>と思いますか　（複数回答）</w:t>
      </w:r>
    </w:p>
    <w:p w14:paraId="76817A16" w14:textId="77777777" w:rsidR="00E41DD7" w:rsidRPr="008D6487" w:rsidRDefault="00E41DD7" w:rsidP="00E41DD7">
      <w:r w:rsidRPr="008D6487">
        <w:rPr>
          <w:rFonts w:hint="eastAsia"/>
        </w:rPr>
        <w:t xml:space="preserve">　捨てる</w:t>
      </w:r>
    </w:p>
    <w:p w14:paraId="60358E88" w14:textId="77777777" w:rsidR="00E41DD7" w:rsidRPr="008D6487" w:rsidRDefault="00E41DD7" w:rsidP="00E41DD7">
      <w:r w:rsidRPr="008D6487">
        <w:rPr>
          <w:rFonts w:hint="eastAsia"/>
        </w:rPr>
        <w:t xml:space="preserve">　売る</w:t>
      </w:r>
    </w:p>
    <w:p w14:paraId="01A9F105" w14:textId="77777777" w:rsidR="00E41DD7" w:rsidRPr="008D6487" w:rsidRDefault="00E41DD7" w:rsidP="00E41DD7">
      <w:r w:rsidRPr="008D6487">
        <w:rPr>
          <w:rFonts w:hint="eastAsia"/>
        </w:rPr>
        <w:t xml:space="preserve">　リメイクする</w:t>
      </w:r>
    </w:p>
    <w:p w14:paraId="6F8FF8B9" w14:textId="3A2FBD8C" w:rsidR="00E41DD7" w:rsidRPr="008D6487" w:rsidRDefault="00E41DD7" w:rsidP="00E41DD7">
      <w:r w:rsidRPr="008D6487">
        <w:rPr>
          <w:rFonts w:hint="eastAsia"/>
        </w:rPr>
        <w:t xml:space="preserve">　人にあげる</w:t>
      </w:r>
    </w:p>
    <w:p w14:paraId="54878843" w14:textId="4058B800" w:rsidR="00B501EB" w:rsidRPr="008D6487" w:rsidRDefault="00B501EB" w:rsidP="00E41DD7">
      <w:r w:rsidRPr="008D6487">
        <w:rPr>
          <w:rFonts w:hint="eastAsia"/>
        </w:rPr>
        <w:t xml:space="preserve">　人に貸す</w:t>
      </w:r>
    </w:p>
    <w:p w14:paraId="5D03B264" w14:textId="296C7EF4" w:rsidR="007D75A6" w:rsidRPr="008D6487" w:rsidRDefault="007D75A6" w:rsidP="00E41DD7">
      <w:r w:rsidRPr="008D6487">
        <w:rPr>
          <w:rFonts w:hint="eastAsia"/>
        </w:rPr>
        <w:t xml:space="preserve">　自分でとっておく</w:t>
      </w:r>
    </w:p>
    <w:p w14:paraId="0145BBFC" w14:textId="77777777" w:rsidR="00E41DD7" w:rsidRPr="008D6487" w:rsidRDefault="00E41DD7" w:rsidP="00E41DD7">
      <w:r w:rsidRPr="008D6487">
        <w:rPr>
          <w:rFonts w:hint="eastAsia"/>
        </w:rPr>
        <w:t xml:space="preserve">　その他（　　　　　）</w:t>
      </w:r>
    </w:p>
    <w:p w14:paraId="6B496B6A" w14:textId="77777777" w:rsidR="00E41DD7" w:rsidRPr="008D6487" w:rsidRDefault="00E41DD7" w:rsidP="00E41DD7"/>
    <w:p w14:paraId="0FADE4EB" w14:textId="5350DA61" w:rsidR="00E41DD7" w:rsidRPr="008D6487" w:rsidRDefault="00D36667">
      <w:r w:rsidRPr="008D6487">
        <w:rPr>
          <w:rFonts w:hint="eastAsia"/>
        </w:rPr>
        <w:t>6．</w:t>
      </w:r>
      <w:r w:rsidR="00C23D5F" w:rsidRPr="008D6487">
        <w:rPr>
          <w:rFonts w:hint="eastAsia"/>
        </w:rPr>
        <w:t>不用</w:t>
      </w:r>
      <w:r w:rsidR="002A143D" w:rsidRPr="008D6487">
        <w:rPr>
          <w:rFonts w:hint="eastAsia"/>
        </w:rPr>
        <w:t>になった</w:t>
      </w:r>
      <w:r w:rsidR="000C3BA7" w:rsidRPr="008D6487">
        <w:rPr>
          <w:rFonts w:hint="eastAsia"/>
        </w:rPr>
        <w:t>衣服</w:t>
      </w:r>
      <w:r w:rsidR="002A143D" w:rsidRPr="008D6487">
        <w:rPr>
          <w:rFonts w:hint="eastAsia"/>
        </w:rPr>
        <w:t>の</w:t>
      </w:r>
      <w:r w:rsidR="00431379" w:rsidRPr="008D6487">
        <w:rPr>
          <w:rFonts w:hint="eastAsia"/>
        </w:rPr>
        <w:t>扱い方</w:t>
      </w:r>
      <w:r w:rsidR="00DD0860" w:rsidRPr="008D6487">
        <w:rPr>
          <w:rFonts w:hint="eastAsia"/>
        </w:rPr>
        <w:t>について、理想と現実のあいだにギャップはありますか？　あるとしたら、その原因は何ですか</w:t>
      </w:r>
      <w:r w:rsidR="00A74971" w:rsidRPr="008D6487">
        <w:rPr>
          <w:rFonts w:hint="eastAsia"/>
        </w:rPr>
        <w:t xml:space="preserve">　（複数回答）</w:t>
      </w:r>
    </w:p>
    <w:p w14:paraId="288555CC" w14:textId="78877DD2" w:rsidR="00DD0860" w:rsidRPr="008D6487" w:rsidRDefault="00DD0860">
      <w:r w:rsidRPr="008D6487">
        <w:rPr>
          <w:rFonts w:hint="eastAsia"/>
        </w:rPr>
        <w:t xml:space="preserve">　時間が無い</w:t>
      </w:r>
    </w:p>
    <w:p w14:paraId="00F2C7CC" w14:textId="52D13AA3" w:rsidR="00DD0860" w:rsidRDefault="00DD0860">
      <w:pPr>
        <w:rPr>
          <w:ins w:id="23" w:author="晋 小山田" w:date="2021-10-21T09:09:00Z"/>
        </w:rPr>
      </w:pPr>
      <w:r w:rsidRPr="008D6487">
        <w:rPr>
          <w:rFonts w:hint="eastAsia"/>
        </w:rPr>
        <w:t xml:space="preserve">　技術が無い</w:t>
      </w:r>
    </w:p>
    <w:p w14:paraId="3FC36E1C" w14:textId="707B50F2" w:rsidR="00922128" w:rsidRPr="008D6487" w:rsidRDefault="00922128">
      <w:ins w:id="24" w:author="晋 小山田" w:date="2021-10-21T09:09:00Z">
        <w:r>
          <w:rPr>
            <w:rFonts w:hint="eastAsia"/>
          </w:rPr>
          <w:t xml:space="preserve">　アイデアが無い</w:t>
        </w:r>
      </w:ins>
    </w:p>
    <w:p w14:paraId="0AA864D2" w14:textId="0D71F2F5" w:rsidR="00DD0860" w:rsidRPr="008D6487" w:rsidRDefault="00DD0860">
      <w:r w:rsidRPr="008D6487">
        <w:rPr>
          <w:rFonts w:hint="eastAsia"/>
        </w:rPr>
        <w:t xml:space="preserve">　</w:t>
      </w:r>
      <w:r w:rsidR="006B12B3" w:rsidRPr="008D6487">
        <w:rPr>
          <w:rFonts w:hint="eastAsia"/>
        </w:rPr>
        <w:t>あげたり貸したりする</w:t>
      </w:r>
      <w:r w:rsidR="00960DA7" w:rsidRPr="008D6487">
        <w:rPr>
          <w:rFonts w:hint="eastAsia"/>
        </w:rPr>
        <w:t>相手がいない</w:t>
      </w:r>
    </w:p>
    <w:p w14:paraId="2FB1CB4E" w14:textId="77777777" w:rsidR="00922128" w:rsidRDefault="00AE3A57" w:rsidP="008D6487">
      <w:pPr>
        <w:rPr>
          <w:ins w:id="25" w:author="晋 小山田" w:date="2021-10-21T09:09:00Z"/>
        </w:rPr>
      </w:pPr>
      <w:r w:rsidRPr="008D6487">
        <w:rPr>
          <w:rFonts w:hint="eastAsia"/>
        </w:rPr>
        <w:t xml:space="preserve">　保管場所が無い</w:t>
      </w:r>
    </w:p>
    <w:p w14:paraId="00C65B65" w14:textId="47F8D28A" w:rsidR="00DD0860" w:rsidRPr="008D6487" w:rsidRDefault="00D871FB" w:rsidP="008D6487">
      <w:r w:rsidRPr="008D6487">
        <w:rPr>
          <w:rFonts w:hint="eastAsia"/>
        </w:rPr>
        <w:t xml:space="preserve">　</w:t>
      </w:r>
      <w:r w:rsidR="00DD0860" w:rsidRPr="008D6487">
        <w:rPr>
          <w:rFonts w:hint="eastAsia"/>
        </w:rPr>
        <w:t>理想と現実の間にギャップはない</w:t>
      </w:r>
    </w:p>
    <w:p w14:paraId="0A73C972" w14:textId="7DAFAB4F" w:rsidR="00DD0860" w:rsidRPr="008D6487" w:rsidRDefault="00DD0860">
      <w:r w:rsidRPr="008D6487">
        <w:rPr>
          <w:rFonts w:hint="eastAsia"/>
        </w:rPr>
        <w:t xml:space="preserve">　</w:t>
      </w:r>
      <w:r w:rsidR="00BD4DB5" w:rsidRPr="008D6487">
        <w:rPr>
          <w:rFonts w:hint="eastAsia"/>
        </w:rPr>
        <w:t>その他（　　　　　　）</w:t>
      </w:r>
    </w:p>
    <w:p w14:paraId="15368ED4" w14:textId="3FD408FF" w:rsidR="00BD4DB5" w:rsidRPr="008D6487" w:rsidRDefault="00BD4DB5"/>
    <w:p w14:paraId="7A7766BC" w14:textId="665D0159" w:rsidR="00E72A35" w:rsidRPr="008D6487" w:rsidRDefault="00D36667" w:rsidP="00E72A35">
      <w:r w:rsidRPr="008D6487">
        <w:rPr>
          <w:rFonts w:hint="eastAsia"/>
        </w:rPr>
        <w:t>7．</w:t>
      </w:r>
      <w:r w:rsidR="00C23D5F" w:rsidRPr="008D6487">
        <w:rPr>
          <w:rFonts w:hint="eastAsia"/>
        </w:rPr>
        <w:t>不用</w:t>
      </w:r>
      <w:r w:rsidR="00E72A35" w:rsidRPr="008D6487">
        <w:rPr>
          <w:rFonts w:hint="eastAsia"/>
        </w:rPr>
        <w:t>になった衣服の扱い方について誰から学びましたか（複数回答）</w:t>
      </w:r>
    </w:p>
    <w:p w14:paraId="48D62FC0" w14:textId="77777777" w:rsidR="00E72A35" w:rsidRPr="008D6487" w:rsidRDefault="00E72A35" w:rsidP="00E72A35">
      <w:r w:rsidRPr="008D6487">
        <w:rPr>
          <w:rFonts w:hint="eastAsia"/>
        </w:rPr>
        <w:lastRenderedPageBreak/>
        <w:t xml:space="preserve">　親</w:t>
      </w:r>
    </w:p>
    <w:p w14:paraId="5BF2A4BA" w14:textId="77777777" w:rsidR="00E72A35" w:rsidRPr="008D6487" w:rsidRDefault="00E72A35" w:rsidP="00E72A35">
      <w:r w:rsidRPr="008D6487">
        <w:rPr>
          <w:rFonts w:hint="eastAsia"/>
        </w:rPr>
        <w:t xml:space="preserve">　祖父母</w:t>
      </w:r>
    </w:p>
    <w:p w14:paraId="06A65475" w14:textId="64AF3177" w:rsidR="00E72A35" w:rsidRPr="008D6487" w:rsidRDefault="00E72A35" w:rsidP="00E72A35">
      <w:r w:rsidRPr="008D6487">
        <w:rPr>
          <w:rFonts w:hint="eastAsia"/>
        </w:rPr>
        <w:t xml:space="preserve">　兄弟</w:t>
      </w:r>
      <w:r w:rsidR="008510C1" w:rsidRPr="008D6487">
        <w:rPr>
          <w:rFonts w:hint="eastAsia"/>
        </w:rPr>
        <w:t>姉妹</w:t>
      </w:r>
    </w:p>
    <w:p w14:paraId="3602BAA9" w14:textId="77777777" w:rsidR="00E72A35" w:rsidRPr="008D6487" w:rsidRDefault="00E72A35" w:rsidP="00E72A35">
      <w:r w:rsidRPr="008D6487">
        <w:rPr>
          <w:rFonts w:hint="eastAsia"/>
        </w:rPr>
        <w:t xml:space="preserve">　学校の先生</w:t>
      </w:r>
    </w:p>
    <w:p w14:paraId="21BFBB0A" w14:textId="163F323F" w:rsidR="00E72A35" w:rsidRPr="008D6487" w:rsidRDefault="00E72A35" w:rsidP="00E72A35">
      <w:r w:rsidRPr="008D6487">
        <w:rPr>
          <w:rFonts w:hint="eastAsia"/>
        </w:rPr>
        <w:t xml:space="preserve">　本やネット</w:t>
      </w:r>
      <w:r w:rsidR="00E32671" w:rsidRPr="008D6487">
        <w:rPr>
          <w:rFonts w:hint="eastAsia"/>
        </w:rPr>
        <w:t>・テレビ</w:t>
      </w:r>
      <w:r w:rsidR="00E46353" w:rsidRPr="008D6487">
        <w:rPr>
          <w:rFonts w:hint="eastAsia"/>
        </w:rPr>
        <w:t>等のメディア</w:t>
      </w:r>
    </w:p>
    <w:p w14:paraId="2339A86B" w14:textId="54DCC0D8" w:rsidR="002F79BF" w:rsidRPr="008D6487" w:rsidRDefault="002F79BF" w:rsidP="00E72A35">
      <w:r w:rsidRPr="008D6487">
        <w:rPr>
          <w:rFonts w:hint="eastAsia"/>
        </w:rPr>
        <w:t xml:space="preserve">　自分で考えた</w:t>
      </w:r>
    </w:p>
    <w:p w14:paraId="3B0B4B5F" w14:textId="0346F90D" w:rsidR="00D27E7E" w:rsidRPr="008D6487" w:rsidRDefault="00D27E7E" w:rsidP="00E72A35">
      <w:r w:rsidRPr="008D6487">
        <w:rPr>
          <w:rFonts w:hint="eastAsia"/>
        </w:rPr>
        <w:t xml:space="preserve">　わからない</w:t>
      </w:r>
    </w:p>
    <w:p w14:paraId="537739B6" w14:textId="284771BC" w:rsidR="00E72A35" w:rsidRPr="008D6487" w:rsidRDefault="00E72A35" w:rsidP="00E72A35">
      <w:r w:rsidRPr="008D6487">
        <w:rPr>
          <w:rFonts w:hint="eastAsia"/>
        </w:rPr>
        <w:t xml:space="preserve">　その他</w:t>
      </w:r>
      <w:r w:rsidR="00875153" w:rsidRPr="008D6487">
        <w:rPr>
          <w:rFonts w:hint="eastAsia"/>
        </w:rPr>
        <w:t>（　　　　）</w:t>
      </w:r>
    </w:p>
    <w:p w14:paraId="306A5624" w14:textId="2E898F26" w:rsidR="00E72A35" w:rsidRPr="008D6487" w:rsidRDefault="00E72A35"/>
    <w:p w14:paraId="6E457174" w14:textId="77777777" w:rsidR="00D36667" w:rsidRPr="008D6487" w:rsidRDefault="00D36667"/>
    <w:p w14:paraId="76F63018" w14:textId="22C970FF" w:rsidR="00BD4DB5" w:rsidRPr="008D6487" w:rsidRDefault="00D36667">
      <w:r w:rsidRPr="008D6487">
        <w:rPr>
          <w:rFonts w:hint="eastAsia"/>
        </w:rPr>
        <w:t>8．</w:t>
      </w:r>
      <w:r w:rsidR="00C23D5F" w:rsidRPr="008D6487">
        <w:rPr>
          <w:rFonts w:hint="eastAsia"/>
        </w:rPr>
        <w:t>不用</w:t>
      </w:r>
      <w:r w:rsidR="007F737E" w:rsidRPr="008D6487">
        <w:rPr>
          <w:rFonts w:hint="eastAsia"/>
        </w:rPr>
        <w:t>に</w:t>
      </w:r>
      <w:r w:rsidR="00CE19ED" w:rsidRPr="008D6487">
        <w:rPr>
          <w:rFonts w:hint="eastAsia"/>
        </w:rPr>
        <w:t>なったのになかなか捨てられない</w:t>
      </w:r>
      <w:r w:rsidR="000C3BA7" w:rsidRPr="008D6487">
        <w:rPr>
          <w:rFonts w:hint="eastAsia"/>
        </w:rPr>
        <w:t>衣服</w:t>
      </w:r>
      <w:r w:rsidR="00CE19ED" w:rsidRPr="008D6487">
        <w:rPr>
          <w:rFonts w:hint="eastAsia"/>
        </w:rPr>
        <w:t>はありますか</w:t>
      </w:r>
    </w:p>
    <w:p w14:paraId="171FDF11" w14:textId="526372DD" w:rsidR="00CE19ED" w:rsidRPr="008D6487" w:rsidRDefault="00CE19ED">
      <w:r w:rsidRPr="008D6487">
        <w:rPr>
          <w:rFonts w:hint="eastAsia"/>
        </w:rPr>
        <w:t xml:space="preserve">　ある</w:t>
      </w:r>
    </w:p>
    <w:p w14:paraId="42576DB2" w14:textId="2AFB325A" w:rsidR="00042A14" w:rsidRPr="008D6487" w:rsidRDefault="00042A14">
      <w:r w:rsidRPr="008D6487">
        <w:rPr>
          <w:rFonts w:hint="eastAsia"/>
        </w:rPr>
        <w:t xml:space="preserve">　今は無いが以前はあった</w:t>
      </w:r>
    </w:p>
    <w:p w14:paraId="350CE5E1" w14:textId="53FDE153" w:rsidR="00CE19ED" w:rsidRPr="008D6487" w:rsidRDefault="00CE19ED">
      <w:r w:rsidRPr="008D6487">
        <w:rPr>
          <w:rFonts w:hint="eastAsia"/>
        </w:rPr>
        <w:t xml:space="preserve">　</w:t>
      </w:r>
      <w:r w:rsidR="008C5806" w:rsidRPr="008D6487">
        <w:rPr>
          <w:rFonts w:hint="eastAsia"/>
        </w:rPr>
        <w:t>今も以前も</w:t>
      </w:r>
      <w:r w:rsidR="00042A14" w:rsidRPr="008D6487">
        <w:rPr>
          <w:rFonts w:hint="eastAsia"/>
        </w:rPr>
        <w:t>無い</w:t>
      </w:r>
    </w:p>
    <w:p w14:paraId="36EF687F" w14:textId="4C3A5AEE" w:rsidR="00F35F46" w:rsidRPr="008D6487" w:rsidRDefault="00F35F46"/>
    <w:p w14:paraId="75BF43B6" w14:textId="21A6788E" w:rsidR="00677C67" w:rsidRPr="008D6487" w:rsidRDefault="00677C67">
      <w:r w:rsidRPr="008D6487">
        <w:rPr>
          <w:rFonts w:hint="eastAsia"/>
        </w:rPr>
        <w:t>9．</w:t>
      </w:r>
      <w:r w:rsidR="00E32BBB" w:rsidRPr="008D6487">
        <w:rPr>
          <w:rFonts w:hint="eastAsia"/>
        </w:rPr>
        <w:t>先の質問で、「ある」「今は無いが以前はあった」と回答した人に伺います。それはどんな衣服ですか（「友だちから</w:t>
      </w:r>
      <w:r w:rsidR="00E32BBB" w:rsidRPr="008D6487">
        <w:t>3年前にプレゼントされたマフラー」のように、衣服の種類とその簡単な来歴を書いてください）　（自由回答）</w:t>
      </w:r>
      <w:r w:rsidRPr="008D6487">
        <w:rPr>
          <w:rFonts w:hint="eastAsia"/>
        </w:rPr>
        <w:t xml:space="preserve">　</w:t>
      </w:r>
      <w:del w:id="26" w:author="晋 小山田" w:date="2021-11-15T10:22:00Z">
        <w:r w:rsidRPr="008D6487" w:rsidDel="006F5DE7">
          <w:rPr>
            <w:rFonts w:hint="eastAsia"/>
          </w:rPr>
          <w:delText>（自由回答）</w:delText>
        </w:r>
      </w:del>
    </w:p>
    <w:p w14:paraId="56D00FAC" w14:textId="77777777" w:rsidR="00530972" w:rsidRPr="008D6487" w:rsidRDefault="00530972"/>
    <w:p w14:paraId="13BC12D6" w14:textId="77777777" w:rsidR="00677C67" w:rsidRPr="008D6487" w:rsidRDefault="00677C67"/>
    <w:p w14:paraId="2D9BF837" w14:textId="2763AB53" w:rsidR="0098355F" w:rsidRPr="008D6487" w:rsidRDefault="00201041">
      <w:r w:rsidRPr="008D6487">
        <w:rPr>
          <w:rFonts w:hint="eastAsia"/>
        </w:rPr>
        <w:t>10</w:t>
      </w:r>
      <w:r w:rsidR="00D36667" w:rsidRPr="008D6487">
        <w:rPr>
          <w:rFonts w:hint="eastAsia"/>
        </w:rPr>
        <w:t>．</w:t>
      </w:r>
      <w:r w:rsidR="00C23D5F" w:rsidRPr="008D6487">
        <w:rPr>
          <w:rFonts w:hint="eastAsia"/>
        </w:rPr>
        <w:t>不用</w:t>
      </w:r>
      <w:r w:rsidR="007F737E" w:rsidRPr="008D6487">
        <w:rPr>
          <w:rFonts w:hint="eastAsia"/>
        </w:rPr>
        <w:t>に</w:t>
      </w:r>
      <w:r w:rsidR="0098355F" w:rsidRPr="008D6487">
        <w:rPr>
          <w:rFonts w:hint="eastAsia"/>
        </w:rPr>
        <w:t>なったのに</w:t>
      </w:r>
      <w:r w:rsidR="000C3BA7" w:rsidRPr="008D6487">
        <w:rPr>
          <w:rFonts w:hint="eastAsia"/>
        </w:rPr>
        <w:t>衣服</w:t>
      </w:r>
      <w:r w:rsidR="0098355F" w:rsidRPr="008D6487">
        <w:rPr>
          <w:rFonts w:hint="eastAsia"/>
        </w:rPr>
        <w:t>を捨てられない理由はなんですか　（複数回答）</w:t>
      </w:r>
    </w:p>
    <w:p w14:paraId="47F10E74" w14:textId="0DC3D126" w:rsidR="0098355F" w:rsidRPr="008D6487" w:rsidRDefault="0098355F">
      <w:r w:rsidRPr="008D6487">
        <w:rPr>
          <w:rFonts w:hint="eastAsia"/>
        </w:rPr>
        <w:t xml:space="preserve">　愛着がある</w:t>
      </w:r>
    </w:p>
    <w:p w14:paraId="2C3B5A26" w14:textId="4D583F39" w:rsidR="0098355F" w:rsidRPr="008D6487" w:rsidRDefault="0098355F">
      <w:r w:rsidRPr="008D6487">
        <w:rPr>
          <w:rFonts w:hint="eastAsia"/>
        </w:rPr>
        <w:t xml:space="preserve">　思い出がある</w:t>
      </w:r>
    </w:p>
    <w:p w14:paraId="4D7E587B" w14:textId="7B06E928" w:rsidR="00677A87" w:rsidRPr="008D6487" w:rsidRDefault="00677A87">
      <w:r w:rsidRPr="008D6487">
        <w:rPr>
          <w:rFonts w:hint="eastAsia"/>
        </w:rPr>
        <w:t xml:space="preserve">　</w:t>
      </w:r>
      <w:r w:rsidR="008049D6" w:rsidRPr="008D6487">
        <w:rPr>
          <w:rFonts w:hint="eastAsia"/>
        </w:rPr>
        <w:t>価格が</w:t>
      </w:r>
      <w:r w:rsidRPr="008D6487">
        <w:rPr>
          <w:rFonts w:hint="eastAsia"/>
        </w:rPr>
        <w:t>高かった</w:t>
      </w:r>
    </w:p>
    <w:p w14:paraId="17DC8B9D" w14:textId="04345DEA" w:rsidR="0098355F" w:rsidRPr="008D6487" w:rsidRDefault="0098355F">
      <w:r w:rsidRPr="008D6487">
        <w:rPr>
          <w:rFonts w:hint="eastAsia"/>
        </w:rPr>
        <w:t xml:space="preserve">　</w:t>
      </w:r>
      <w:r w:rsidR="00C53377" w:rsidRPr="008D6487">
        <w:rPr>
          <w:rFonts w:hint="eastAsia"/>
        </w:rPr>
        <w:t>いつか</w:t>
      </w:r>
      <w:r w:rsidR="007F737E" w:rsidRPr="008D6487">
        <w:rPr>
          <w:rFonts w:hint="eastAsia"/>
        </w:rPr>
        <w:t>また</w:t>
      </w:r>
      <w:r w:rsidR="008A5B77" w:rsidRPr="008D6487">
        <w:rPr>
          <w:rFonts w:hint="eastAsia"/>
        </w:rPr>
        <w:t>必要にな</w:t>
      </w:r>
      <w:r w:rsidR="00C53377" w:rsidRPr="008D6487">
        <w:rPr>
          <w:rFonts w:hint="eastAsia"/>
        </w:rPr>
        <w:t>るかもしれない</w:t>
      </w:r>
    </w:p>
    <w:p w14:paraId="4E423AA3" w14:textId="10CAACCA" w:rsidR="00C53377" w:rsidRPr="008D6487" w:rsidRDefault="00C53377">
      <w:r w:rsidRPr="008D6487">
        <w:rPr>
          <w:rFonts w:hint="eastAsia"/>
        </w:rPr>
        <w:t xml:space="preserve">　捨てるのが面倒くさい</w:t>
      </w:r>
    </w:p>
    <w:p w14:paraId="4A53784E" w14:textId="15A751B1" w:rsidR="009334DC" w:rsidRPr="008D6487" w:rsidRDefault="009334DC">
      <w:r w:rsidRPr="008D6487">
        <w:rPr>
          <w:rFonts w:hint="eastAsia"/>
        </w:rPr>
        <w:t xml:space="preserve">　環境に悪影響が出るのが心配</w:t>
      </w:r>
    </w:p>
    <w:p w14:paraId="4EF5B0E4" w14:textId="1AB49372" w:rsidR="009334DC" w:rsidRPr="008D6487" w:rsidRDefault="00CF1241">
      <w:r w:rsidRPr="008D6487">
        <w:rPr>
          <w:rFonts w:hint="eastAsia"/>
        </w:rPr>
        <w:t xml:space="preserve">　</w:t>
      </w:r>
      <w:r w:rsidR="00522B10" w:rsidRPr="008D6487">
        <w:rPr>
          <w:rFonts w:hint="eastAsia"/>
        </w:rPr>
        <w:t>「</w:t>
      </w:r>
      <w:r w:rsidRPr="008D6487">
        <w:rPr>
          <w:rFonts w:hint="eastAsia"/>
        </w:rPr>
        <w:t>捨てられない</w:t>
      </w:r>
      <w:r w:rsidR="004F13E0" w:rsidRPr="008D6487">
        <w:rPr>
          <w:rFonts w:hint="eastAsia"/>
        </w:rPr>
        <w:t>衣服</w:t>
      </w:r>
      <w:r w:rsidR="00522B10" w:rsidRPr="008D6487">
        <w:rPr>
          <w:rFonts w:hint="eastAsia"/>
        </w:rPr>
        <w:t>」</w:t>
      </w:r>
      <w:r w:rsidR="004F13E0" w:rsidRPr="008D6487">
        <w:rPr>
          <w:rFonts w:hint="eastAsia"/>
        </w:rPr>
        <w:t>は無い</w:t>
      </w:r>
    </w:p>
    <w:p w14:paraId="1C893F8D" w14:textId="149126F7" w:rsidR="00C24CE8" w:rsidRPr="008D6487" w:rsidRDefault="00C24CE8">
      <w:r w:rsidRPr="008D6487">
        <w:rPr>
          <w:rFonts w:hint="eastAsia"/>
        </w:rPr>
        <w:t xml:space="preserve">　その他（　　　　　　　　）</w:t>
      </w:r>
    </w:p>
    <w:p w14:paraId="2970415C" w14:textId="73FE3252" w:rsidR="009334DC" w:rsidRPr="008D6487" w:rsidRDefault="009334DC"/>
    <w:p w14:paraId="40FCB38A" w14:textId="67D36C53" w:rsidR="000E0972" w:rsidRPr="008D6487" w:rsidRDefault="00201041">
      <w:r w:rsidRPr="008D6487">
        <w:rPr>
          <w:rFonts w:hint="eastAsia"/>
        </w:rPr>
        <w:t>11</w:t>
      </w:r>
      <w:r w:rsidR="00D36667" w:rsidRPr="008D6487">
        <w:rPr>
          <w:rFonts w:hint="eastAsia"/>
        </w:rPr>
        <w:t>．</w:t>
      </w:r>
      <w:r w:rsidR="000E0972" w:rsidRPr="008D6487">
        <w:rPr>
          <w:rFonts w:hint="eastAsia"/>
        </w:rPr>
        <w:t>バザー等で、「捨てられない衣服」をもらえる機会があるとします。同性のあまり身近でない人からもらえるとしたら、その衣服をどんな風に扱いたいですか。</w:t>
      </w:r>
    </w:p>
    <w:p w14:paraId="79DD6EE5" w14:textId="7A7C8E24" w:rsidR="009B6361" w:rsidRPr="008D6487" w:rsidRDefault="004E1174">
      <w:r w:rsidRPr="008D6487">
        <w:rPr>
          <w:rFonts w:hint="eastAsia"/>
        </w:rPr>
        <w:t>（複数回答）</w:t>
      </w:r>
    </w:p>
    <w:p w14:paraId="49A40B62" w14:textId="46EB8A33" w:rsidR="000E0972" w:rsidRPr="008D6487" w:rsidRDefault="000E0972">
      <w:r w:rsidRPr="008D6487">
        <w:rPr>
          <w:rFonts w:hint="eastAsia"/>
        </w:rPr>
        <w:t>注：サイズはちょうど良く、デザインは自分の好みとぴったりではないが着られないことはない、という状況を想定してください</w:t>
      </w:r>
    </w:p>
    <w:p w14:paraId="6022C006" w14:textId="6D41CA88" w:rsidR="009B6361" w:rsidRPr="008D6487" w:rsidRDefault="009B6361">
      <w:r w:rsidRPr="008D6487">
        <w:rPr>
          <w:rFonts w:hint="eastAsia"/>
        </w:rPr>
        <w:t xml:space="preserve">　自分で着る</w:t>
      </w:r>
    </w:p>
    <w:p w14:paraId="1003AC75" w14:textId="34153B65" w:rsidR="009B6361" w:rsidRPr="008D6487" w:rsidRDefault="009B6361">
      <w:r w:rsidRPr="008D6487">
        <w:rPr>
          <w:rFonts w:hint="eastAsia"/>
        </w:rPr>
        <w:lastRenderedPageBreak/>
        <w:t xml:space="preserve">　リメイクする</w:t>
      </w:r>
    </w:p>
    <w:p w14:paraId="2D945295" w14:textId="17B21BCE" w:rsidR="009B6361" w:rsidRPr="008D6487" w:rsidRDefault="009B6361">
      <w:r w:rsidRPr="008D6487">
        <w:rPr>
          <w:rFonts w:hint="eastAsia"/>
        </w:rPr>
        <w:t xml:space="preserve">　売る</w:t>
      </w:r>
    </w:p>
    <w:p w14:paraId="26E15ACB" w14:textId="05102137" w:rsidR="00D334E9" w:rsidRPr="008D6487" w:rsidRDefault="00D334E9">
      <w:r w:rsidRPr="008D6487">
        <w:rPr>
          <w:rFonts w:hint="eastAsia"/>
        </w:rPr>
        <w:t xml:space="preserve">　とっておく</w:t>
      </w:r>
    </w:p>
    <w:p w14:paraId="74C9F63B" w14:textId="1765E4F4" w:rsidR="009B6361" w:rsidRPr="008D6487" w:rsidRDefault="009B6361">
      <w:r w:rsidRPr="008D6487">
        <w:rPr>
          <w:rFonts w:hint="eastAsia"/>
        </w:rPr>
        <w:t xml:space="preserve">　</w:t>
      </w:r>
      <w:r w:rsidR="00DC5A91" w:rsidRPr="008D6487">
        <w:rPr>
          <w:rFonts w:hint="eastAsia"/>
        </w:rPr>
        <w:t>そもそももらいたくない</w:t>
      </w:r>
    </w:p>
    <w:p w14:paraId="6E186108" w14:textId="69C106EA" w:rsidR="00AE6340" w:rsidRPr="008D6487" w:rsidRDefault="00AE6340">
      <w:r w:rsidRPr="008D6487">
        <w:rPr>
          <w:rFonts w:hint="eastAsia"/>
        </w:rPr>
        <w:t xml:space="preserve">　その他</w:t>
      </w:r>
    </w:p>
    <w:p w14:paraId="0AD85444" w14:textId="28255F57" w:rsidR="009B6361" w:rsidRPr="008D6487" w:rsidRDefault="009B6361"/>
    <w:p w14:paraId="7C5DB765" w14:textId="1C465AE1" w:rsidR="00540C1B" w:rsidRPr="008D6487" w:rsidRDefault="00201041" w:rsidP="00540C1B">
      <w:r w:rsidRPr="008D6487">
        <w:rPr>
          <w:rFonts w:hint="eastAsia"/>
        </w:rPr>
        <w:t>12</w:t>
      </w:r>
      <w:r w:rsidR="00D36667" w:rsidRPr="008D6487">
        <w:rPr>
          <w:rFonts w:hint="eastAsia"/>
        </w:rPr>
        <w:t>．</w:t>
      </w:r>
      <w:r w:rsidR="00540C1B" w:rsidRPr="008D6487">
        <w:rPr>
          <w:rFonts w:hint="eastAsia"/>
        </w:rPr>
        <w:t>バザー等で、「捨てられない衣服」を人にあげる機会があるとします。同性のあまり身近でない人にあげるとしたら、その衣服をどんな風に扱</w:t>
      </w:r>
      <w:r w:rsidR="00DA53FB" w:rsidRPr="008D6487">
        <w:rPr>
          <w:rFonts w:hint="eastAsia"/>
        </w:rPr>
        <w:t>ってもらえたら納得できますか</w:t>
      </w:r>
      <w:r w:rsidR="00540C1B" w:rsidRPr="008D6487">
        <w:rPr>
          <w:rFonts w:hint="eastAsia"/>
        </w:rPr>
        <w:t>。</w:t>
      </w:r>
    </w:p>
    <w:p w14:paraId="32518D1C" w14:textId="77777777" w:rsidR="00540C1B" w:rsidRPr="008D6487" w:rsidRDefault="00540C1B" w:rsidP="00540C1B">
      <w:r w:rsidRPr="008D6487">
        <w:rPr>
          <w:rFonts w:hint="eastAsia"/>
        </w:rPr>
        <w:t>（複数回答）</w:t>
      </w:r>
    </w:p>
    <w:p w14:paraId="7D9F48E7" w14:textId="77777777" w:rsidR="00540C1B" w:rsidRPr="008D6487" w:rsidRDefault="00540C1B" w:rsidP="00540C1B">
      <w:r w:rsidRPr="008D6487">
        <w:rPr>
          <w:rFonts w:hint="eastAsia"/>
        </w:rPr>
        <w:t>注：サイズはちょうど良く、デザインは自分の好みとぴったりではないが着られないことはない、という状況を想定してください</w:t>
      </w:r>
    </w:p>
    <w:p w14:paraId="3CC74DA5" w14:textId="6FD2E403" w:rsidR="009B6361" w:rsidRPr="008D6487" w:rsidRDefault="009B6361">
      <w:pPr>
        <w:rPr>
          <w:b/>
          <w:bCs/>
        </w:rPr>
      </w:pPr>
    </w:p>
    <w:p w14:paraId="71D753FD" w14:textId="77777777" w:rsidR="009B6361" w:rsidRPr="008D6487" w:rsidRDefault="009B6361" w:rsidP="009B6361">
      <w:r w:rsidRPr="008D6487">
        <w:rPr>
          <w:rFonts w:hint="eastAsia"/>
        </w:rPr>
        <w:t xml:space="preserve">　自分で着る</w:t>
      </w:r>
    </w:p>
    <w:p w14:paraId="6CBDF6F6" w14:textId="77777777" w:rsidR="009B6361" w:rsidRPr="008D6487" w:rsidRDefault="009B6361" w:rsidP="009B6361">
      <w:r w:rsidRPr="008D6487">
        <w:rPr>
          <w:rFonts w:hint="eastAsia"/>
        </w:rPr>
        <w:t xml:space="preserve">　リメイクする</w:t>
      </w:r>
    </w:p>
    <w:p w14:paraId="4EB8247E" w14:textId="56D6E743" w:rsidR="009B6361" w:rsidRPr="008D6487" w:rsidRDefault="009B6361" w:rsidP="009B6361">
      <w:r w:rsidRPr="008D6487">
        <w:rPr>
          <w:rFonts w:hint="eastAsia"/>
        </w:rPr>
        <w:t xml:space="preserve">　売る</w:t>
      </w:r>
    </w:p>
    <w:p w14:paraId="0D72DC98" w14:textId="5C1985F8" w:rsidR="00D334E9" w:rsidRPr="008D6487" w:rsidRDefault="00D334E9" w:rsidP="009B6361">
      <w:r w:rsidRPr="008D6487">
        <w:rPr>
          <w:rFonts w:hint="eastAsia"/>
        </w:rPr>
        <w:t xml:space="preserve">　とっておく</w:t>
      </w:r>
    </w:p>
    <w:p w14:paraId="295A2FA1" w14:textId="01C59B66" w:rsidR="00356E69" w:rsidRPr="008D6487" w:rsidRDefault="00804F71" w:rsidP="009B6361">
      <w:r w:rsidRPr="008D6487">
        <w:rPr>
          <w:rFonts w:hint="eastAsia"/>
        </w:rPr>
        <w:t xml:space="preserve">　そもそもあげたくない</w:t>
      </w:r>
    </w:p>
    <w:p w14:paraId="0D6CFD7D" w14:textId="0E428E0C" w:rsidR="009B6361" w:rsidRPr="008D6487" w:rsidRDefault="009B6361" w:rsidP="009B6361">
      <w:r w:rsidRPr="008D6487">
        <w:rPr>
          <w:rFonts w:hint="eastAsia"/>
        </w:rPr>
        <w:t xml:space="preserve">　「捨てられない</w:t>
      </w:r>
      <w:r w:rsidR="000C3BA7" w:rsidRPr="008D6487">
        <w:rPr>
          <w:rFonts w:hint="eastAsia"/>
        </w:rPr>
        <w:t>衣服</w:t>
      </w:r>
      <w:r w:rsidRPr="008D6487">
        <w:rPr>
          <w:rFonts w:hint="eastAsia"/>
        </w:rPr>
        <w:t>」は無い</w:t>
      </w:r>
    </w:p>
    <w:p w14:paraId="3927E4AF" w14:textId="39993419" w:rsidR="009B6361" w:rsidRPr="008D6487" w:rsidRDefault="000A7955">
      <w:r w:rsidRPr="008D6487">
        <w:rPr>
          <w:rFonts w:hint="eastAsia"/>
        </w:rPr>
        <w:t xml:space="preserve">　その他</w:t>
      </w:r>
    </w:p>
    <w:p w14:paraId="6925B067" w14:textId="1B107480" w:rsidR="004260E8" w:rsidRPr="008D6487" w:rsidRDefault="004260E8"/>
    <w:p w14:paraId="615224D8" w14:textId="482C52D0" w:rsidR="007B15F9" w:rsidRPr="008D6487" w:rsidRDefault="00201041">
      <w:r w:rsidRPr="008D6487">
        <w:rPr>
          <w:rFonts w:hint="eastAsia"/>
        </w:rPr>
        <w:t>14</w:t>
      </w:r>
      <w:r w:rsidR="00D36667" w:rsidRPr="008D6487">
        <w:rPr>
          <w:rFonts w:hint="eastAsia"/>
        </w:rPr>
        <w:t>．</w:t>
      </w:r>
      <w:r w:rsidR="00C23D5F" w:rsidRPr="008D6487">
        <w:rPr>
          <w:rFonts w:hint="eastAsia"/>
        </w:rPr>
        <w:t>不用</w:t>
      </w:r>
      <w:r w:rsidR="007B15F9" w:rsidRPr="008D6487">
        <w:rPr>
          <w:rFonts w:hint="eastAsia"/>
        </w:rPr>
        <w:t>な</w:t>
      </w:r>
      <w:r w:rsidR="000C3BA7" w:rsidRPr="008D6487">
        <w:rPr>
          <w:rFonts w:hint="eastAsia"/>
        </w:rPr>
        <w:t>衣服</w:t>
      </w:r>
      <w:r w:rsidR="007B15F9" w:rsidRPr="008D6487">
        <w:rPr>
          <w:rFonts w:hint="eastAsia"/>
        </w:rPr>
        <w:t>を</w:t>
      </w:r>
      <w:r w:rsidR="00F149EF" w:rsidRPr="008D6487">
        <w:rPr>
          <w:rFonts w:hint="eastAsia"/>
        </w:rPr>
        <w:t>同性の他人</w:t>
      </w:r>
      <w:r w:rsidR="007B15F9" w:rsidRPr="008D6487">
        <w:rPr>
          <w:rFonts w:hint="eastAsia"/>
        </w:rPr>
        <w:t>からもらうことに抵抗はありますか</w:t>
      </w:r>
    </w:p>
    <w:p w14:paraId="0E01FB50" w14:textId="0499183E" w:rsidR="007B15F9" w:rsidRPr="008D6487" w:rsidRDefault="007B15F9">
      <w:r w:rsidRPr="008D6487">
        <w:rPr>
          <w:rFonts w:hint="eastAsia"/>
        </w:rPr>
        <w:t xml:space="preserve">　抵抗はない</w:t>
      </w:r>
    </w:p>
    <w:p w14:paraId="0043C36A" w14:textId="7E09B4FE" w:rsidR="007B15F9" w:rsidRPr="008D6487" w:rsidRDefault="007B15F9">
      <w:r w:rsidRPr="008D6487">
        <w:rPr>
          <w:rFonts w:hint="eastAsia"/>
        </w:rPr>
        <w:t xml:space="preserve">　身近な人から</w:t>
      </w:r>
      <w:r w:rsidR="00E83D3C" w:rsidRPr="008D6487">
        <w:rPr>
          <w:rFonts w:hint="eastAsia"/>
        </w:rPr>
        <w:t>もらうの</w:t>
      </w:r>
      <w:r w:rsidRPr="008D6487">
        <w:rPr>
          <w:rFonts w:hint="eastAsia"/>
        </w:rPr>
        <w:t>であれば抵抗はない</w:t>
      </w:r>
    </w:p>
    <w:p w14:paraId="38510EBB" w14:textId="1AC947A7" w:rsidR="007B15F9" w:rsidRPr="008D6487" w:rsidRDefault="007B15F9">
      <w:r w:rsidRPr="008D6487">
        <w:rPr>
          <w:rFonts w:hint="eastAsia"/>
        </w:rPr>
        <w:t xml:space="preserve">　</w:t>
      </w:r>
      <w:r w:rsidR="009022E2" w:rsidRPr="008D6487">
        <w:rPr>
          <w:rFonts w:hint="eastAsia"/>
        </w:rPr>
        <w:t>誰からもらうのでも抵抗がある</w:t>
      </w:r>
    </w:p>
    <w:p w14:paraId="1E7D3B1E" w14:textId="6F830138" w:rsidR="007B15F9" w:rsidRPr="008D6487" w:rsidRDefault="007B15F9"/>
    <w:p w14:paraId="1DFCAB20" w14:textId="13CCB87D" w:rsidR="00E83D3C" w:rsidRPr="008D6487" w:rsidRDefault="00201041" w:rsidP="00E83D3C">
      <w:r w:rsidRPr="008D6487">
        <w:rPr>
          <w:rFonts w:hint="eastAsia"/>
        </w:rPr>
        <w:t>15</w:t>
      </w:r>
      <w:r w:rsidR="00D36667" w:rsidRPr="008D6487">
        <w:rPr>
          <w:rFonts w:hint="eastAsia"/>
        </w:rPr>
        <w:t>．</w:t>
      </w:r>
      <w:r w:rsidR="00C23D5F" w:rsidRPr="008D6487">
        <w:rPr>
          <w:rFonts w:hint="eastAsia"/>
        </w:rPr>
        <w:t>不用</w:t>
      </w:r>
      <w:r w:rsidR="00E83D3C" w:rsidRPr="008D6487">
        <w:rPr>
          <w:rFonts w:hint="eastAsia"/>
        </w:rPr>
        <w:t>な</w:t>
      </w:r>
      <w:r w:rsidR="000C3BA7" w:rsidRPr="008D6487">
        <w:rPr>
          <w:rFonts w:hint="eastAsia"/>
        </w:rPr>
        <w:t>衣服</w:t>
      </w:r>
      <w:r w:rsidR="00E83D3C" w:rsidRPr="008D6487">
        <w:rPr>
          <w:rFonts w:hint="eastAsia"/>
        </w:rPr>
        <w:t>を</w:t>
      </w:r>
      <w:r w:rsidR="00F149EF" w:rsidRPr="008D6487">
        <w:rPr>
          <w:rFonts w:hint="eastAsia"/>
        </w:rPr>
        <w:t>同性の他人</w:t>
      </w:r>
      <w:r w:rsidR="00E83D3C" w:rsidRPr="008D6487">
        <w:rPr>
          <w:rFonts w:hint="eastAsia"/>
        </w:rPr>
        <w:t>にあげることに抵抗はありますか</w:t>
      </w:r>
    </w:p>
    <w:p w14:paraId="013DB3E9" w14:textId="77777777" w:rsidR="00E83D3C" w:rsidRPr="008D6487" w:rsidRDefault="00E83D3C" w:rsidP="00E83D3C">
      <w:r w:rsidRPr="008D6487">
        <w:rPr>
          <w:rFonts w:hint="eastAsia"/>
        </w:rPr>
        <w:t xml:space="preserve">　抵抗はない</w:t>
      </w:r>
    </w:p>
    <w:p w14:paraId="372B977C" w14:textId="68F4FB86" w:rsidR="00E83D3C" w:rsidRPr="008D6487" w:rsidRDefault="00E83D3C" w:rsidP="00E83D3C">
      <w:r w:rsidRPr="008D6487">
        <w:rPr>
          <w:rFonts w:hint="eastAsia"/>
        </w:rPr>
        <w:t xml:space="preserve">　身近な人にあげるのであれば抵抗はない</w:t>
      </w:r>
    </w:p>
    <w:p w14:paraId="0FD2A91F" w14:textId="641B534C" w:rsidR="00E83D3C" w:rsidRPr="008D6487" w:rsidRDefault="00E83D3C">
      <w:r w:rsidRPr="008D6487">
        <w:rPr>
          <w:rFonts w:hint="eastAsia"/>
        </w:rPr>
        <w:t xml:space="preserve">　誰にあげるのでも抵抗がある</w:t>
      </w:r>
    </w:p>
    <w:p w14:paraId="10FEE750" w14:textId="77777777" w:rsidR="00E83D3C" w:rsidRPr="008D6487" w:rsidRDefault="00E83D3C"/>
    <w:p w14:paraId="47622A70" w14:textId="47F5D821" w:rsidR="00CF1241" w:rsidRPr="008D6487" w:rsidRDefault="00201041">
      <w:r w:rsidRPr="008D6487">
        <w:rPr>
          <w:rFonts w:hint="eastAsia"/>
        </w:rPr>
        <w:t>16</w:t>
      </w:r>
      <w:r w:rsidR="00D36667" w:rsidRPr="008D6487">
        <w:rPr>
          <w:rFonts w:hint="eastAsia"/>
        </w:rPr>
        <w:t>．</w:t>
      </w:r>
      <w:r w:rsidR="00844C20" w:rsidRPr="008D6487">
        <w:rPr>
          <w:rFonts w:hint="eastAsia"/>
        </w:rPr>
        <w:t>普段、どんな風に</w:t>
      </w:r>
      <w:r w:rsidR="000C3BA7" w:rsidRPr="008D6487">
        <w:rPr>
          <w:rFonts w:hint="eastAsia"/>
        </w:rPr>
        <w:t>衣服</w:t>
      </w:r>
      <w:r w:rsidR="003003AF" w:rsidRPr="008D6487">
        <w:rPr>
          <w:rFonts w:hint="eastAsia"/>
        </w:rPr>
        <w:t>を手入れ</w:t>
      </w:r>
      <w:r w:rsidR="00844C20" w:rsidRPr="008D6487">
        <w:rPr>
          <w:rFonts w:hint="eastAsia"/>
        </w:rPr>
        <w:t>していますか</w:t>
      </w:r>
      <w:r w:rsidR="00817FC6" w:rsidRPr="008D6487">
        <w:rPr>
          <w:rFonts w:hint="eastAsia"/>
        </w:rPr>
        <w:t>（複数回答）</w:t>
      </w:r>
    </w:p>
    <w:p w14:paraId="34364E48" w14:textId="1123324B" w:rsidR="00643E2B" w:rsidRPr="008D6487" w:rsidRDefault="003003AF">
      <w:r w:rsidRPr="008D6487">
        <w:rPr>
          <w:rFonts w:hint="eastAsia"/>
        </w:rPr>
        <w:t xml:space="preserve">　</w:t>
      </w:r>
      <w:r w:rsidR="00643E2B" w:rsidRPr="008D6487">
        <w:rPr>
          <w:rFonts w:hint="eastAsia"/>
        </w:rPr>
        <w:t>自分で洗濯する</w:t>
      </w:r>
    </w:p>
    <w:p w14:paraId="0E4D19C0" w14:textId="25A929EF" w:rsidR="00643E2B" w:rsidRPr="008D6487" w:rsidRDefault="00643E2B">
      <w:r w:rsidRPr="008D6487">
        <w:rPr>
          <w:rFonts w:hint="eastAsia"/>
        </w:rPr>
        <w:t xml:space="preserve">　家族が洗濯する</w:t>
      </w:r>
    </w:p>
    <w:p w14:paraId="5AC7A09A" w14:textId="7AA6B679" w:rsidR="003003AF" w:rsidRPr="008D6487" w:rsidRDefault="00E87A45" w:rsidP="008D6487">
      <w:r w:rsidRPr="008D6487">
        <w:rPr>
          <w:rFonts w:hint="eastAsia"/>
        </w:rPr>
        <w:t xml:space="preserve">　</w:t>
      </w:r>
      <w:r w:rsidR="000864FC" w:rsidRPr="008D6487">
        <w:rPr>
          <w:rFonts w:hint="eastAsia"/>
        </w:rPr>
        <w:t>クリーニング</w:t>
      </w:r>
      <w:r w:rsidR="00191D00" w:rsidRPr="008D6487">
        <w:rPr>
          <w:rFonts w:hint="eastAsia"/>
        </w:rPr>
        <w:t>に出す</w:t>
      </w:r>
    </w:p>
    <w:p w14:paraId="5CE754E1" w14:textId="6E6805AA" w:rsidR="00F357E7" w:rsidRPr="008D6487" w:rsidRDefault="00F357E7">
      <w:r w:rsidRPr="008D6487">
        <w:rPr>
          <w:rFonts w:hint="eastAsia"/>
        </w:rPr>
        <w:t xml:space="preserve">　損傷したら家族に直してもらう</w:t>
      </w:r>
    </w:p>
    <w:p w14:paraId="27AE475E" w14:textId="2B8A013A" w:rsidR="00F357E7" w:rsidRPr="008D6487" w:rsidRDefault="00F357E7">
      <w:r w:rsidRPr="008D6487">
        <w:rPr>
          <w:rFonts w:hint="eastAsia"/>
        </w:rPr>
        <w:t xml:space="preserve">　損傷したら業者に直してもらう</w:t>
      </w:r>
    </w:p>
    <w:p w14:paraId="579701B4" w14:textId="1505FB3C" w:rsidR="000864FC" w:rsidRPr="008D6487" w:rsidRDefault="000864FC">
      <w:r w:rsidRPr="008D6487">
        <w:rPr>
          <w:rFonts w:hint="eastAsia"/>
        </w:rPr>
        <w:lastRenderedPageBreak/>
        <w:t xml:space="preserve">　</w:t>
      </w:r>
      <w:r w:rsidR="005A1E8B" w:rsidRPr="008D6487">
        <w:rPr>
          <w:rFonts w:hint="eastAsia"/>
        </w:rPr>
        <w:t>ボタンが取れたら自分でつける</w:t>
      </w:r>
    </w:p>
    <w:p w14:paraId="2183DD0E" w14:textId="550129BA" w:rsidR="005A1E8B" w:rsidRPr="008D6487" w:rsidRDefault="005A1E8B">
      <w:r w:rsidRPr="008D6487">
        <w:rPr>
          <w:rFonts w:hint="eastAsia"/>
        </w:rPr>
        <w:t xml:space="preserve">　ほつれたり破れたりしたら自分で</w:t>
      </w:r>
      <w:r w:rsidR="00A31615" w:rsidRPr="008D6487">
        <w:rPr>
          <w:rFonts w:hint="eastAsia"/>
        </w:rPr>
        <w:t>直す</w:t>
      </w:r>
    </w:p>
    <w:p w14:paraId="6050B299" w14:textId="03224AF8" w:rsidR="00F357E7" w:rsidRPr="008D6487" w:rsidRDefault="00191D00">
      <w:r w:rsidRPr="008D6487">
        <w:rPr>
          <w:rFonts w:hint="eastAsia"/>
        </w:rPr>
        <w:t xml:space="preserve">　</w:t>
      </w:r>
      <w:r w:rsidR="00FF5D29" w:rsidRPr="008D6487">
        <w:rPr>
          <w:rFonts w:hint="eastAsia"/>
        </w:rPr>
        <w:t>古くなって</w:t>
      </w:r>
      <w:r w:rsidR="00342D74" w:rsidRPr="008D6487">
        <w:rPr>
          <w:rFonts w:hint="eastAsia"/>
        </w:rPr>
        <w:t>あまり</w:t>
      </w:r>
      <w:r w:rsidR="00FF5D29" w:rsidRPr="008D6487">
        <w:rPr>
          <w:rFonts w:hint="eastAsia"/>
        </w:rPr>
        <w:t>着なくなったら</w:t>
      </w:r>
      <w:r w:rsidR="004E61B8" w:rsidRPr="008D6487">
        <w:rPr>
          <w:rFonts w:hint="eastAsia"/>
        </w:rPr>
        <w:t>自分で</w:t>
      </w:r>
      <w:r w:rsidR="00FF5D29" w:rsidRPr="008D6487">
        <w:rPr>
          <w:rFonts w:hint="eastAsia"/>
        </w:rPr>
        <w:t>リメイクする</w:t>
      </w:r>
    </w:p>
    <w:p w14:paraId="128546D5" w14:textId="55A86BA9" w:rsidR="00D36667" w:rsidRPr="008D6487" w:rsidRDefault="00D36667">
      <w:r w:rsidRPr="008D6487">
        <w:rPr>
          <w:rFonts w:hint="eastAsia"/>
        </w:rPr>
        <w:t xml:space="preserve">　その他（　　　　　）</w:t>
      </w:r>
    </w:p>
    <w:p w14:paraId="7AB73E43" w14:textId="77777777" w:rsidR="008C044B" w:rsidRPr="008D6487" w:rsidRDefault="008C044B"/>
    <w:p w14:paraId="1812A737" w14:textId="51E71BCF" w:rsidR="008C044B" w:rsidRPr="008D6487" w:rsidRDefault="00201041" w:rsidP="008C044B">
      <w:r w:rsidRPr="008D6487">
        <w:rPr>
          <w:rFonts w:hint="eastAsia"/>
        </w:rPr>
        <w:t>17</w:t>
      </w:r>
      <w:r w:rsidR="00D36667" w:rsidRPr="008D6487">
        <w:rPr>
          <w:rFonts w:hint="eastAsia"/>
        </w:rPr>
        <w:t>．</w:t>
      </w:r>
      <w:r w:rsidR="008C044B" w:rsidRPr="008D6487">
        <w:rPr>
          <w:rFonts w:hint="eastAsia"/>
        </w:rPr>
        <w:t>衣服の手入れの仕方は誰から学びましたか</w:t>
      </w:r>
      <w:r w:rsidR="00E72A35" w:rsidRPr="008D6487">
        <w:rPr>
          <w:rFonts w:hint="eastAsia"/>
        </w:rPr>
        <w:t>（複数回答）</w:t>
      </w:r>
    </w:p>
    <w:p w14:paraId="1EA5B08A" w14:textId="77777777" w:rsidR="008C044B" w:rsidRPr="008D6487" w:rsidRDefault="008C044B" w:rsidP="008C044B">
      <w:r w:rsidRPr="008D6487">
        <w:rPr>
          <w:rFonts w:hint="eastAsia"/>
        </w:rPr>
        <w:t xml:space="preserve">　親</w:t>
      </w:r>
    </w:p>
    <w:p w14:paraId="55726384" w14:textId="77777777" w:rsidR="008C044B" w:rsidRPr="008D6487" w:rsidRDefault="008C044B" w:rsidP="008C044B">
      <w:r w:rsidRPr="008D6487">
        <w:rPr>
          <w:rFonts w:hint="eastAsia"/>
        </w:rPr>
        <w:t xml:space="preserve">　祖父母</w:t>
      </w:r>
    </w:p>
    <w:p w14:paraId="2060A070" w14:textId="334C9829" w:rsidR="008C044B" w:rsidRPr="008D6487" w:rsidRDefault="008C044B" w:rsidP="008C044B">
      <w:r w:rsidRPr="008D6487">
        <w:rPr>
          <w:rFonts w:hint="eastAsia"/>
        </w:rPr>
        <w:t xml:space="preserve">　兄弟</w:t>
      </w:r>
      <w:r w:rsidR="00740D8E" w:rsidRPr="008D6487">
        <w:rPr>
          <w:rFonts w:hint="eastAsia"/>
        </w:rPr>
        <w:t>姉妹</w:t>
      </w:r>
    </w:p>
    <w:p w14:paraId="35F7A83A" w14:textId="77777777" w:rsidR="008C044B" w:rsidRPr="008D6487" w:rsidRDefault="008C044B" w:rsidP="008C044B">
      <w:r w:rsidRPr="008D6487">
        <w:rPr>
          <w:rFonts w:hint="eastAsia"/>
        </w:rPr>
        <w:t xml:space="preserve">　学校の先生</w:t>
      </w:r>
    </w:p>
    <w:p w14:paraId="2474D58C" w14:textId="1712AA5C" w:rsidR="00B70A6A" w:rsidRPr="008D6487" w:rsidRDefault="007C1084" w:rsidP="008D6487">
      <w:r w:rsidRPr="008D6487">
        <w:rPr>
          <w:rFonts w:hint="eastAsia"/>
        </w:rPr>
        <w:t xml:space="preserve">　</w:t>
      </w:r>
      <w:r w:rsidR="00B70A6A" w:rsidRPr="008D6487">
        <w:rPr>
          <w:rFonts w:hint="eastAsia"/>
        </w:rPr>
        <w:t>本やネット・テレビ等のメディア</w:t>
      </w:r>
    </w:p>
    <w:p w14:paraId="4797BC32" w14:textId="1C89F6FF" w:rsidR="008C5505" w:rsidRPr="008D6487" w:rsidRDefault="008C5505" w:rsidP="008C044B">
      <w:r w:rsidRPr="008D6487">
        <w:rPr>
          <w:rFonts w:hint="eastAsia"/>
        </w:rPr>
        <w:t xml:space="preserve">　自分で考えた</w:t>
      </w:r>
    </w:p>
    <w:p w14:paraId="70F74758" w14:textId="5CF141E9" w:rsidR="00781254" w:rsidRPr="008D6487" w:rsidRDefault="00781254" w:rsidP="008C044B">
      <w:r w:rsidRPr="008D6487">
        <w:rPr>
          <w:rFonts w:hint="eastAsia"/>
        </w:rPr>
        <w:t xml:space="preserve">　わからない</w:t>
      </w:r>
    </w:p>
    <w:p w14:paraId="3327C440" w14:textId="67B43CFD" w:rsidR="008C044B" w:rsidRPr="008D6487" w:rsidRDefault="008C044B" w:rsidP="008C044B">
      <w:r w:rsidRPr="008D6487">
        <w:rPr>
          <w:rFonts w:hint="eastAsia"/>
        </w:rPr>
        <w:t xml:space="preserve">　その他</w:t>
      </w:r>
      <w:r w:rsidR="008C5505" w:rsidRPr="008D6487">
        <w:rPr>
          <w:rFonts w:hint="eastAsia"/>
        </w:rPr>
        <w:t>（　　　　　　）</w:t>
      </w:r>
    </w:p>
    <w:p w14:paraId="4CF4E588" w14:textId="5AACEAB2" w:rsidR="002B2082" w:rsidRPr="008D6487" w:rsidRDefault="002B2082"/>
    <w:p w14:paraId="1B534B2E" w14:textId="36B48596" w:rsidR="003F4ED2" w:rsidRPr="008D6487" w:rsidRDefault="00201041">
      <w:r w:rsidRPr="008D6487">
        <w:rPr>
          <w:rFonts w:hint="eastAsia"/>
        </w:rPr>
        <w:t>18</w:t>
      </w:r>
      <w:r w:rsidR="00D36667" w:rsidRPr="008D6487">
        <w:rPr>
          <w:rFonts w:hint="eastAsia"/>
        </w:rPr>
        <w:t>．</w:t>
      </w:r>
      <w:r w:rsidR="003B0B30" w:rsidRPr="008D6487">
        <w:rPr>
          <w:rFonts w:hint="eastAsia"/>
        </w:rPr>
        <w:t>「古着」という言葉についてどんな</w:t>
      </w:r>
      <w:r w:rsidR="00261733" w:rsidRPr="008D6487">
        <w:rPr>
          <w:rFonts w:hint="eastAsia"/>
        </w:rPr>
        <w:t>イメージを持っていますか</w:t>
      </w:r>
    </w:p>
    <w:p w14:paraId="3702D556" w14:textId="293DA83C" w:rsidR="00CF1241" w:rsidRPr="008D6487" w:rsidRDefault="003B0B30" w:rsidP="00DA7D1A">
      <w:pPr>
        <w:ind w:firstLineChars="100" w:firstLine="210"/>
      </w:pPr>
      <w:r w:rsidRPr="008D6487">
        <w:rPr>
          <w:rFonts w:hint="eastAsia"/>
        </w:rPr>
        <w:t>良い　少し良い　あまり良くない　良くない</w:t>
      </w:r>
    </w:p>
    <w:p w14:paraId="6FE66002" w14:textId="77777777" w:rsidR="009B6361" w:rsidRPr="008D6487" w:rsidRDefault="009B6361"/>
    <w:p w14:paraId="17EB5495" w14:textId="759D6175" w:rsidR="006A486C" w:rsidRPr="008D6487" w:rsidRDefault="00D36667">
      <w:r w:rsidRPr="008D6487">
        <w:rPr>
          <w:rFonts w:hint="eastAsia"/>
        </w:rPr>
        <w:t>1</w:t>
      </w:r>
      <w:r w:rsidR="00DB359A" w:rsidRPr="008D6487">
        <w:rPr>
          <w:rFonts w:hint="eastAsia"/>
        </w:rPr>
        <w:t>9</w:t>
      </w:r>
      <w:r w:rsidRPr="008D6487">
        <w:rPr>
          <w:rFonts w:hint="eastAsia"/>
        </w:rPr>
        <w:t>．</w:t>
      </w:r>
      <w:r w:rsidR="00D5332F" w:rsidRPr="008D6487">
        <w:rPr>
          <w:rFonts w:hint="eastAsia"/>
        </w:rPr>
        <w:t>あなたにとって衣服とは何ですか</w:t>
      </w:r>
      <w:r w:rsidR="001666B6" w:rsidRPr="008D6487">
        <w:rPr>
          <w:rFonts w:hint="eastAsia"/>
        </w:rPr>
        <w:t>。（</w:t>
      </w:r>
      <w:r w:rsidR="00D5332F" w:rsidRPr="008D6487">
        <w:rPr>
          <w:rFonts w:hint="eastAsia"/>
        </w:rPr>
        <w:t>複数回答</w:t>
      </w:r>
      <w:r w:rsidR="001666B6" w:rsidRPr="008D6487">
        <w:rPr>
          <w:rFonts w:hint="eastAsia"/>
        </w:rPr>
        <w:t>）</w:t>
      </w:r>
    </w:p>
    <w:p w14:paraId="70E14F68" w14:textId="399732BD" w:rsidR="00A70E65" w:rsidRDefault="00D5332F">
      <w:pPr>
        <w:rPr>
          <w:ins w:id="27" w:author="晋 小山田" w:date="2021-10-21T09:12:00Z"/>
        </w:rPr>
      </w:pPr>
      <w:r w:rsidRPr="008D6487">
        <w:rPr>
          <w:rFonts w:hint="eastAsia"/>
        </w:rPr>
        <w:t xml:space="preserve">　暑さ・寒さをしのぐためのもの</w:t>
      </w:r>
    </w:p>
    <w:p w14:paraId="788244E3" w14:textId="324E5704" w:rsidR="00E47CC6" w:rsidRPr="008D6487" w:rsidRDefault="00E47CC6">
      <w:ins w:id="28" w:author="晋 小山田" w:date="2021-10-21T09:12:00Z">
        <w:r>
          <w:rPr>
            <w:rFonts w:hint="eastAsia"/>
          </w:rPr>
          <w:t xml:space="preserve">　生活を豊かにするためのもの</w:t>
        </w:r>
      </w:ins>
    </w:p>
    <w:p w14:paraId="3B60C515" w14:textId="29865B2D" w:rsidR="00D5332F" w:rsidRPr="008D6487" w:rsidRDefault="00D5332F">
      <w:r w:rsidRPr="008D6487">
        <w:rPr>
          <w:rFonts w:hint="eastAsia"/>
        </w:rPr>
        <w:t xml:space="preserve">　おしゃれを楽しむためのもの</w:t>
      </w:r>
    </w:p>
    <w:p w14:paraId="2264859F" w14:textId="45F08F3B" w:rsidR="00D5332F" w:rsidRPr="008D6487" w:rsidRDefault="00D5332F">
      <w:r w:rsidRPr="008D6487">
        <w:rPr>
          <w:rFonts w:hint="eastAsia"/>
        </w:rPr>
        <w:t xml:space="preserve">　自分らしさを表現するためのもの</w:t>
      </w:r>
    </w:p>
    <w:p w14:paraId="38B3A27A" w14:textId="2807E576" w:rsidR="00D5332F" w:rsidRPr="008D6487" w:rsidRDefault="00D5332F">
      <w:r w:rsidRPr="008D6487">
        <w:rPr>
          <w:rFonts w:hint="eastAsia"/>
        </w:rPr>
        <w:t xml:space="preserve">　自分の身体の一部のようなもの</w:t>
      </w:r>
    </w:p>
    <w:p w14:paraId="51FA94FE" w14:textId="4C6D47D4" w:rsidR="00D5332F" w:rsidRPr="008D6487" w:rsidRDefault="00D5332F">
      <w:r w:rsidRPr="008D6487">
        <w:rPr>
          <w:rFonts w:hint="eastAsia"/>
        </w:rPr>
        <w:t xml:space="preserve">　別の自分に変身するためのもの</w:t>
      </w:r>
    </w:p>
    <w:p w14:paraId="176978B1" w14:textId="2BDDB245" w:rsidR="00D5332F" w:rsidRPr="008D6487" w:rsidRDefault="00D5332F">
      <w:r w:rsidRPr="008D6487">
        <w:rPr>
          <w:rFonts w:hint="eastAsia"/>
        </w:rPr>
        <w:t xml:space="preserve">　常識や慣習によって着ることになっている当たり前のもの</w:t>
      </w:r>
    </w:p>
    <w:p w14:paraId="02569CE4" w14:textId="5BA7E8F3" w:rsidR="00D5332F" w:rsidRPr="008D6487" w:rsidRDefault="00D5332F">
      <w:r w:rsidRPr="008D6487">
        <w:rPr>
          <w:rFonts w:hint="eastAsia"/>
        </w:rPr>
        <w:t xml:space="preserve">　親しい人・仲間と一体感を感じるためのもの</w:t>
      </w:r>
    </w:p>
    <w:p w14:paraId="53A0915C" w14:textId="2499FACD" w:rsidR="00D5332F" w:rsidRPr="008D6487" w:rsidRDefault="00D5332F">
      <w:r w:rsidRPr="008D6487">
        <w:rPr>
          <w:rFonts w:hint="eastAsia"/>
        </w:rPr>
        <w:t xml:space="preserve">　人とコミュニケーションをとるためのもの</w:t>
      </w:r>
    </w:p>
    <w:p w14:paraId="42374883" w14:textId="4A935C08" w:rsidR="00D5332F" w:rsidRDefault="00D5332F">
      <w:pPr>
        <w:rPr>
          <w:ins w:id="29" w:author="晋 小山田" w:date="2021-10-21T09:12:00Z"/>
        </w:rPr>
      </w:pPr>
      <w:r w:rsidRPr="008D6487">
        <w:rPr>
          <w:rFonts w:hint="eastAsia"/>
        </w:rPr>
        <w:t xml:space="preserve">　その他</w:t>
      </w:r>
    </w:p>
    <w:p w14:paraId="123E6D36" w14:textId="48860496" w:rsidR="009B3BD0" w:rsidRDefault="009B3BD0">
      <w:pPr>
        <w:rPr>
          <w:ins w:id="30" w:author="晋 小山田" w:date="2021-10-21T09:26:00Z"/>
        </w:rPr>
      </w:pPr>
    </w:p>
    <w:p w14:paraId="586ABE37" w14:textId="04A418B4" w:rsidR="00DC05F3" w:rsidRDefault="00DC05F3">
      <w:pPr>
        <w:rPr>
          <w:ins w:id="31" w:author="晋 小山田" w:date="2021-10-21T09:26:00Z"/>
        </w:rPr>
      </w:pPr>
    </w:p>
    <w:p w14:paraId="10DBC160" w14:textId="77777777" w:rsidR="00DC05F3" w:rsidRDefault="00DC05F3">
      <w:pPr>
        <w:rPr>
          <w:ins w:id="32" w:author="晋 小山田" w:date="2021-10-21T09:12:00Z"/>
        </w:rPr>
      </w:pPr>
    </w:p>
    <w:p w14:paraId="432BAAAD" w14:textId="56890135" w:rsidR="009B3BD0" w:rsidRDefault="009B3BD0">
      <w:pPr>
        <w:rPr>
          <w:ins w:id="33" w:author="晋 小山田" w:date="2021-10-21T09:12:00Z"/>
        </w:rPr>
      </w:pPr>
      <w:ins w:id="34" w:author="晋 小山田" w:date="2021-10-21T09:12:00Z">
        <w:r>
          <w:rPr>
            <w:rFonts w:hint="eastAsia"/>
          </w:rPr>
          <w:t>20．</w:t>
        </w:r>
      </w:ins>
      <w:ins w:id="35" w:author="晋 小山田" w:date="2021-11-15T10:23:00Z">
        <w:r w:rsidR="004E03F9">
          <w:rPr>
            <w:rFonts w:hint="eastAsia"/>
          </w:rPr>
          <w:t>グループワーク最終日の</w:t>
        </w:r>
      </w:ins>
      <w:ins w:id="36" w:author="晋 小山田" w:date="2021-10-21T09:13:00Z">
        <w:r w:rsidR="00023CD2" w:rsidRPr="00023CD2">
          <w:rPr>
            <w:rFonts w:hint="eastAsia"/>
          </w:rPr>
          <w:t>○月×日に、衣服をテーマとしたグループディスカッションを行う予定です。ディスカッションを進めるのに、各グループに進行役</w:t>
        </w:r>
        <w:r w:rsidR="00023CD2" w:rsidRPr="00023CD2">
          <w:t>1名と書記1名が必要です。</w:t>
        </w:r>
      </w:ins>
    </w:p>
    <w:p w14:paraId="006CC4A5" w14:textId="312DBB79" w:rsidR="00023CD2" w:rsidRDefault="009B3BD0">
      <w:pPr>
        <w:rPr>
          <w:ins w:id="37" w:author="晋 小山田" w:date="2021-10-21T09:13:00Z"/>
        </w:rPr>
      </w:pPr>
      <w:ins w:id="38" w:author="晋 小山田" w:date="2021-10-21T09:12:00Z">
        <w:r>
          <w:rPr>
            <w:rFonts w:hint="eastAsia"/>
          </w:rPr>
          <w:t xml:space="preserve">　</w:t>
        </w:r>
      </w:ins>
      <w:ins w:id="39" w:author="晋 小山田" w:date="2021-10-21T09:13:00Z">
        <w:r w:rsidR="00023CD2" w:rsidRPr="00023CD2">
          <w:rPr>
            <w:rFonts w:hint="eastAsia"/>
          </w:rPr>
          <w:t>進行役をやりたいですか？</w:t>
        </w:r>
      </w:ins>
    </w:p>
    <w:p w14:paraId="427DDECF" w14:textId="61CD45E4" w:rsidR="00023CD2" w:rsidRDefault="00023CD2">
      <w:pPr>
        <w:rPr>
          <w:ins w:id="40" w:author="晋 小山田" w:date="2021-10-21T09:13:00Z"/>
        </w:rPr>
      </w:pPr>
      <w:ins w:id="41" w:author="晋 小山田" w:date="2021-10-21T09:13:00Z">
        <w:r>
          <w:rPr>
            <w:rFonts w:hint="eastAsia"/>
          </w:rPr>
          <w:lastRenderedPageBreak/>
          <w:t xml:space="preserve">　</w:t>
        </w:r>
      </w:ins>
      <w:ins w:id="42" w:author="晋 小山田" w:date="2021-10-21T09:14:00Z">
        <w:r w:rsidR="001328E7">
          <w:rPr>
            <w:rFonts w:hint="eastAsia"/>
          </w:rPr>
          <w:t xml:space="preserve">　</w:t>
        </w:r>
      </w:ins>
      <w:ins w:id="43" w:author="晋 小山田" w:date="2021-10-21T09:13:00Z">
        <w:r>
          <w:rPr>
            <w:rFonts w:hint="eastAsia"/>
          </w:rPr>
          <w:t xml:space="preserve">やりたい　</w:t>
        </w:r>
      </w:ins>
      <w:ins w:id="44" w:author="晋 小山田" w:date="2021-10-21T09:14:00Z">
        <w:r>
          <w:rPr>
            <w:rFonts w:hint="eastAsia"/>
          </w:rPr>
          <w:t>やってもよい　あまりやりたくない　絶対やりたくない</w:t>
        </w:r>
      </w:ins>
    </w:p>
    <w:p w14:paraId="7B3565B3" w14:textId="77777777" w:rsidR="00023CD2" w:rsidRDefault="00023CD2">
      <w:pPr>
        <w:rPr>
          <w:ins w:id="45" w:author="晋 小山田" w:date="2021-10-21T09:13:00Z"/>
        </w:rPr>
      </w:pPr>
    </w:p>
    <w:p w14:paraId="3F3C548A" w14:textId="080FCAC1" w:rsidR="00023CD2" w:rsidRDefault="00023CD2">
      <w:pPr>
        <w:rPr>
          <w:ins w:id="46" w:author="晋 小山田" w:date="2021-10-21T09:14:00Z"/>
        </w:rPr>
      </w:pPr>
      <w:ins w:id="47" w:author="晋 小山田" w:date="2021-10-21T09:13:00Z">
        <w:r>
          <w:rPr>
            <w:rFonts w:hint="eastAsia"/>
          </w:rPr>
          <w:t xml:space="preserve">　</w:t>
        </w:r>
        <w:r w:rsidRPr="00023CD2">
          <w:rPr>
            <w:rFonts w:hint="eastAsia"/>
          </w:rPr>
          <w:t>書記をやりたいですか？</w:t>
        </w:r>
      </w:ins>
    </w:p>
    <w:p w14:paraId="60E1FE71" w14:textId="74F2BE84" w:rsidR="00023CD2" w:rsidRDefault="00023CD2">
      <w:pPr>
        <w:rPr>
          <w:ins w:id="48" w:author="晋 小山田" w:date="2021-11-15T10:24:00Z"/>
        </w:rPr>
      </w:pPr>
      <w:ins w:id="49" w:author="晋 小山田" w:date="2021-10-21T09:14:00Z">
        <w:r>
          <w:rPr>
            <w:rFonts w:hint="eastAsia"/>
          </w:rPr>
          <w:t xml:space="preserve">　</w:t>
        </w:r>
        <w:r w:rsidR="001328E7">
          <w:rPr>
            <w:rFonts w:hint="eastAsia"/>
          </w:rPr>
          <w:t xml:space="preserve">　</w:t>
        </w:r>
        <w:r>
          <w:rPr>
            <w:rFonts w:hint="eastAsia"/>
          </w:rPr>
          <w:t>やりたい　やってもよい　あまりやりたくない　絶対やりたくない</w:t>
        </w:r>
      </w:ins>
    </w:p>
    <w:p w14:paraId="1F83C744" w14:textId="1D80322E" w:rsidR="004A3C24" w:rsidRDefault="004A3C24">
      <w:pPr>
        <w:rPr>
          <w:ins w:id="50" w:author="晋 小山田" w:date="2021-11-15T10:24:00Z"/>
        </w:rPr>
      </w:pPr>
    </w:p>
    <w:p w14:paraId="5A11C435" w14:textId="01EF9C9C" w:rsidR="004A3C24" w:rsidRDefault="004A3C24">
      <w:pPr>
        <w:rPr>
          <w:ins w:id="51" w:author="晋 小山田" w:date="2021-11-15T10:58:00Z"/>
        </w:rPr>
      </w:pPr>
    </w:p>
    <w:p w14:paraId="6057C6E4" w14:textId="28007404" w:rsidR="000B0410" w:rsidRDefault="000B0410">
      <w:pPr>
        <w:rPr>
          <w:ins w:id="52" w:author="晋 小山田" w:date="2021-11-15T10:37:00Z"/>
          <w:rFonts w:hint="eastAsia"/>
        </w:rPr>
      </w:pPr>
      <w:ins w:id="53" w:author="晋 小山田" w:date="2021-11-15T10:58:00Z">
        <w:r>
          <w:rPr>
            <w:rFonts w:hint="eastAsia"/>
          </w:rPr>
          <w:t>v</w:t>
        </w:r>
        <w:r>
          <w:t>er.1</w:t>
        </w:r>
      </w:ins>
    </w:p>
    <w:p w14:paraId="74962CCB" w14:textId="04AD0699" w:rsidR="00362183" w:rsidRDefault="00362183">
      <w:pPr>
        <w:rPr>
          <w:ins w:id="54" w:author="晋 小山田" w:date="2021-11-15T10:37:00Z"/>
          <w:rFonts w:hint="eastAsia"/>
        </w:rPr>
      </w:pPr>
      <w:ins w:id="55" w:author="晋 小山田" w:date="2021-11-15T10:37:00Z">
        <w:r>
          <w:rPr>
            <w:rFonts w:hint="eastAsia"/>
          </w:rPr>
          <w:t>ここからの質問</w:t>
        </w:r>
      </w:ins>
      <w:ins w:id="56" w:author="晋 小山田" w:date="2021-11-15T10:38:00Z">
        <w:r>
          <w:rPr>
            <w:rFonts w:hint="eastAsia"/>
          </w:rPr>
          <w:t>は、不要な衣服に対するあなたの考えを深く掘り下げることをねらいとしています。</w:t>
        </w:r>
      </w:ins>
      <w:ins w:id="57" w:author="晋 小山田" w:date="2021-11-15T10:52:00Z">
        <w:r w:rsidR="00E75F88">
          <w:rPr>
            <w:rFonts w:hint="eastAsia"/>
          </w:rPr>
          <w:t>急がずに、じっくり</w:t>
        </w:r>
      </w:ins>
      <w:ins w:id="58" w:author="晋 小山田" w:date="2021-11-15T10:39:00Z">
        <w:r w:rsidR="00B329AD">
          <w:rPr>
            <w:rFonts w:hint="eastAsia"/>
          </w:rPr>
          <w:t>考えて</w:t>
        </w:r>
      </w:ins>
      <w:ins w:id="59" w:author="晋 小山田" w:date="2021-11-15T10:40:00Z">
        <w:r w:rsidR="00B329AD">
          <w:rPr>
            <w:rFonts w:hint="eastAsia"/>
          </w:rPr>
          <w:t>回答してください。</w:t>
        </w:r>
      </w:ins>
    </w:p>
    <w:p w14:paraId="26F315D3" w14:textId="77777777" w:rsidR="00362183" w:rsidRDefault="00362183">
      <w:pPr>
        <w:rPr>
          <w:ins w:id="60" w:author="晋 小山田" w:date="2021-11-15T10:24:00Z"/>
          <w:rFonts w:hint="eastAsia"/>
        </w:rPr>
      </w:pPr>
    </w:p>
    <w:p w14:paraId="1D609F9D" w14:textId="0357F97E" w:rsidR="004A3C24" w:rsidRDefault="001F62DE">
      <w:pPr>
        <w:rPr>
          <w:ins w:id="61" w:author="晋 小山田" w:date="2021-11-15T10:25:00Z"/>
        </w:rPr>
      </w:pPr>
      <w:ins w:id="62" w:author="晋 小山田" w:date="2021-11-15T10:25:00Z">
        <w:r>
          <w:rPr>
            <w:rFonts w:hint="eastAsia"/>
          </w:rPr>
          <w:t>・</w:t>
        </w:r>
        <w:r w:rsidRPr="001F62DE">
          <w:rPr>
            <w:rFonts w:hint="eastAsia"/>
          </w:rPr>
          <w:t>不要な衣服をただ捨てるのは良くないことだと思いますか。</w:t>
        </w:r>
      </w:ins>
    </w:p>
    <w:p w14:paraId="17C5C54A" w14:textId="192E7044" w:rsidR="00261769" w:rsidRDefault="00261769">
      <w:pPr>
        <w:rPr>
          <w:ins w:id="63" w:author="晋 小山田" w:date="2021-11-15T10:25:00Z"/>
          <w:rFonts w:hint="eastAsia"/>
        </w:rPr>
      </w:pPr>
      <w:ins w:id="64" w:author="晋 小山田" w:date="2021-11-15T10:26:00Z">
        <w:r>
          <w:rPr>
            <w:rFonts w:hint="eastAsia"/>
          </w:rPr>
          <w:t xml:space="preserve">　そう思う　少しそう思う　あまりそう思わない　</w:t>
        </w:r>
      </w:ins>
      <w:ins w:id="65" w:author="晋 小山田" w:date="2021-11-15T10:27:00Z">
        <w:r>
          <w:rPr>
            <w:rFonts w:hint="eastAsia"/>
          </w:rPr>
          <w:t>そう思わない</w:t>
        </w:r>
      </w:ins>
    </w:p>
    <w:p w14:paraId="20C6FF03" w14:textId="0D31E3A5" w:rsidR="001F62DE" w:rsidRDefault="001F62DE">
      <w:pPr>
        <w:rPr>
          <w:ins w:id="66" w:author="晋 小山田" w:date="2021-11-15T10:25:00Z"/>
        </w:rPr>
      </w:pPr>
    </w:p>
    <w:p w14:paraId="4DF6E457" w14:textId="7FCEE16C" w:rsidR="001F62DE" w:rsidRDefault="00BC608A">
      <w:pPr>
        <w:rPr>
          <w:ins w:id="67" w:author="晋 小山田" w:date="2021-11-15T10:25:00Z"/>
        </w:rPr>
      </w:pPr>
      <w:ins w:id="68" w:author="晋 小山田" w:date="2021-11-15T10:25:00Z">
        <w:r>
          <w:rPr>
            <w:rFonts w:hint="eastAsia"/>
          </w:rPr>
          <w:t>・</w:t>
        </w:r>
      </w:ins>
      <w:ins w:id="69" w:author="晋 小山田" w:date="2021-11-15T10:37:00Z">
        <w:r w:rsidR="00362183">
          <w:rPr>
            <w:rFonts w:hint="eastAsia"/>
          </w:rPr>
          <w:t>ひとつ</w:t>
        </w:r>
      </w:ins>
      <w:ins w:id="70" w:author="晋 小山田" w:date="2021-11-15T10:33:00Z">
        <w:r w:rsidR="003F1E46">
          <w:rPr>
            <w:rFonts w:hint="eastAsia"/>
          </w:rPr>
          <w:t>前の質問に対する回答について</w:t>
        </w:r>
      </w:ins>
      <w:ins w:id="71" w:author="晋 小山田" w:date="2021-11-15T10:40:00Z">
        <w:r w:rsidR="00AE3136">
          <w:rPr>
            <w:rFonts w:hint="eastAsia"/>
          </w:rPr>
          <w:t>、さらにお聞きします。</w:t>
        </w:r>
      </w:ins>
      <w:ins w:id="72" w:author="晋 小山田" w:date="2021-11-15T10:25:00Z">
        <w:r w:rsidRPr="00BC608A">
          <w:rPr>
            <w:rFonts w:hint="eastAsia"/>
          </w:rPr>
          <w:t>なぜそ</w:t>
        </w:r>
      </w:ins>
      <w:ins w:id="73" w:author="晋 小山田" w:date="2021-11-15T10:33:00Z">
        <w:r w:rsidR="00437C5F">
          <w:rPr>
            <w:rFonts w:hint="eastAsia"/>
          </w:rPr>
          <w:t>のように考える</w:t>
        </w:r>
      </w:ins>
      <w:ins w:id="74" w:author="晋 小山田" w:date="2021-11-15T10:34:00Z">
        <w:r w:rsidR="00437C5F">
          <w:rPr>
            <w:rFonts w:hint="eastAsia"/>
          </w:rPr>
          <w:t>のですか</w:t>
        </w:r>
      </w:ins>
      <w:ins w:id="75" w:author="晋 小山田" w:date="2021-11-15T10:25:00Z">
        <w:r w:rsidRPr="00BC608A">
          <w:rPr>
            <w:rFonts w:hint="eastAsia"/>
          </w:rPr>
          <w:t>。</w:t>
        </w:r>
      </w:ins>
      <w:ins w:id="76" w:author="晋 小山田" w:date="2021-11-15T10:32:00Z">
        <w:r w:rsidR="006F324E">
          <w:rPr>
            <w:rFonts w:hint="eastAsia"/>
          </w:rPr>
          <w:t>（自由回答）</w:t>
        </w:r>
      </w:ins>
    </w:p>
    <w:p w14:paraId="5E19A6F4" w14:textId="77777777" w:rsidR="006F324E" w:rsidRDefault="006F324E">
      <w:pPr>
        <w:rPr>
          <w:ins w:id="77" w:author="晋 小山田" w:date="2021-11-15T10:25:00Z"/>
          <w:rFonts w:hint="eastAsia"/>
        </w:rPr>
      </w:pPr>
    </w:p>
    <w:p w14:paraId="5352624C" w14:textId="3D18A594" w:rsidR="00BC608A" w:rsidRDefault="00BC608A">
      <w:pPr>
        <w:rPr>
          <w:ins w:id="78" w:author="晋 小山田" w:date="2021-11-15T10:25:00Z"/>
        </w:rPr>
      </w:pPr>
      <w:ins w:id="79" w:author="晋 小山田" w:date="2021-11-15T10:25:00Z">
        <w:r>
          <w:rPr>
            <w:rFonts w:hint="eastAsia"/>
          </w:rPr>
          <w:t>・</w:t>
        </w:r>
      </w:ins>
      <w:ins w:id="80" w:author="晋 小山田" w:date="2021-11-15T10:40:00Z">
        <w:r w:rsidR="00AE3136">
          <w:rPr>
            <w:rFonts w:hint="eastAsia"/>
          </w:rPr>
          <w:t>ひとつ前の質問に対する回答について、さらにお聞きします。</w:t>
        </w:r>
      </w:ins>
      <w:ins w:id="81" w:author="晋 小山田" w:date="2021-11-15T10:30:00Z">
        <w:r w:rsidR="004B72D6">
          <w:rPr>
            <w:rFonts w:hint="eastAsia"/>
          </w:rPr>
          <w:t>あなた</w:t>
        </w:r>
      </w:ins>
      <w:ins w:id="82" w:author="晋 小山田" w:date="2021-11-15T10:25:00Z">
        <w:r w:rsidRPr="00BC608A">
          <w:rPr>
            <w:rFonts w:hint="eastAsia"/>
          </w:rPr>
          <w:t>の考えに反対する人・批判的な人はいると思いますか。</w:t>
        </w:r>
      </w:ins>
    </w:p>
    <w:p w14:paraId="5C676E6E" w14:textId="302127BF" w:rsidR="00BC608A" w:rsidRDefault="0085726F" w:rsidP="00D50B1A">
      <w:pPr>
        <w:ind w:firstLineChars="100" w:firstLine="210"/>
        <w:rPr>
          <w:ins w:id="83" w:author="晋 小山田" w:date="2021-11-15T10:36:00Z"/>
        </w:rPr>
        <w:pPrChange w:id="84" w:author="晋 小山田" w:date="2021-11-15T10:43:00Z">
          <w:pPr/>
        </w:pPrChange>
      </w:pPr>
      <w:ins w:id="85" w:author="晋 小山田" w:date="2021-11-15T10:36:00Z">
        <w:r>
          <w:rPr>
            <w:rFonts w:hint="eastAsia"/>
          </w:rPr>
          <w:t>そう思う　少しそう思う　あまりそう思わない　そう思わない</w:t>
        </w:r>
      </w:ins>
    </w:p>
    <w:p w14:paraId="2ABD02CC" w14:textId="77777777" w:rsidR="0085726F" w:rsidRDefault="0085726F">
      <w:pPr>
        <w:rPr>
          <w:ins w:id="86" w:author="晋 小山田" w:date="2021-11-15T10:25:00Z"/>
          <w:rFonts w:hint="eastAsia"/>
        </w:rPr>
      </w:pPr>
    </w:p>
    <w:p w14:paraId="4D49AD36" w14:textId="169EC15F" w:rsidR="00BC608A" w:rsidRDefault="00BC608A">
      <w:pPr>
        <w:rPr>
          <w:ins w:id="87" w:author="晋 小山田" w:date="2021-11-15T10:37:00Z"/>
        </w:rPr>
      </w:pPr>
      <w:ins w:id="88" w:author="晋 小山田" w:date="2021-11-15T10:26:00Z">
        <w:r>
          <w:rPr>
            <w:rFonts w:hint="eastAsia"/>
          </w:rPr>
          <w:t>・</w:t>
        </w:r>
      </w:ins>
      <w:ins w:id="89" w:author="晋 小山田" w:date="2021-11-15T10:40:00Z">
        <w:r w:rsidR="00AE3136">
          <w:rPr>
            <w:rFonts w:hint="eastAsia"/>
          </w:rPr>
          <w:t>ひとつ前の質問に対する回答について、さらにお聞きします。</w:t>
        </w:r>
      </w:ins>
      <w:ins w:id="90" w:author="晋 小山田" w:date="2021-11-15T10:36:00Z">
        <w:r w:rsidR="00ED6F2A" w:rsidRPr="00BC608A">
          <w:rPr>
            <w:rFonts w:hint="eastAsia"/>
          </w:rPr>
          <w:t>なぜそ</w:t>
        </w:r>
        <w:r w:rsidR="00ED6F2A">
          <w:rPr>
            <w:rFonts w:hint="eastAsia"/>
          </w:rPr>
          <w:t>のように考えるのですか</w:t>
        </w:r>
        <w:r w:rsidR="00ED6F2A" w:rsidRPr="00BC608A">
          <w:rPr>
            <w:rFonts w:hint="eastAsia"/>
          </w:rPr>
          <w:t>。</w:t>
        </w:r>
        <w:r w:rsidR="00ED6F2A">
          <w:rPr>
            <w:rFonts w:hint="eastAsia"/>
          </w:rPr>
          <w:t>（自由回答）</w:t>
        </w:r>
      </w:ins>
    </w:p>
    <w:p w14:paraId="5E0655AD" w14:textId="3411C835" w:rsidR="00362183" w:rsidRDefault="00362183">
      <w:pPr>
        <w:rPr>
          <w:ins w:id="91" w:author="晋 小山田" w:date="2021-11-15T10:37:00Z"/>
        </w:rPr>
      </w:pPr>
    </w:p>
    <w:p w14:paraId="69EB843A" w14:textId="4ADE95A8" w:rsidR="00FE317C" w:rsidRDefault="00362183">
      <w:pPr>
        <w:rPr>
          <w:ins w:id="92" w:author="晋 小山田" w:date="2021-11-15T10:51:00Z"/>
        </w:rPr>
      </w:pPr>
      <w:ins w:id="93" w:author="晋 小山田" w:date="2021-11-15T10:37:00Z">
        <w:r>
          <w:rPr>
            <w:rFonts w:hint="eastAsia"/>
          </w:rPr>
          <w:t>・</w:t>
        </w:r>
      </w:ins>
      <w:ins w:id="94" w:author="晋 小山田" w:date="2021-11-15T10:40:00Z">
        <w:r w:rsidR="00AE3136">
          <w:rPr>
            <w:rFonts w:hint="eastAsia"/>
          </w:rPr>
          <w:t>ひとつ前の質問に対する回答について、さらにお聞きします。</w:t>
        </w:r>
      </w:ins>
      <w:ins w:id="95" w:author="晋 小山田" w:date="2021-11-15T10:50:00Z">
        <w:r w:rsidR="00FE317C">
          <w:rPr>
            <w:rFonts w:hint="eastAsia"/>
          </w:rPr>
          <w:t>あなたの考えが反対されたり批判されたりしても、</w:t>
        </w:r>
      </w:ins>
      <w:ins w:id="96" w:author="晋 小山田" w:date="2021-11-15T10:51:00Z">
        <w:r w:rsidR="00FE317C">
          <w:rPr>
            <w:rFonts w:hint="eastAsia"/>
          </w:rPr>
          <w:t>「不要な衣服をただ捨てること」に対するあなたの考えは変わらないと思いますか。</w:t>
        </w:r>
      </w:ins>
    </w:p>
    <w:p w14:paraId="58203894" w14:textId="1C1B301F" w:rsidR="00FE317C" w:rsidRDefault="00FE317C">
      <w:pPr>
        <w:rPr>
          <w:ins w:id="97" w:author="晋 小山田" w:date="2021-11-15T10:26:00Z"/>
          <w:rFonts w:hint="eastAsia"/>
        </w:rPr>
      </w:pPr>
      <w:ins w:id="98" w:author="晋 小山田" w:date="2021-11-15T10:51:00Z">
        <w:r>
          <w:rPr>
            <w:rFonts w:hint="eastAsia"/>
          </w:rPr>
          <w:t xml:space="preserve">　</w:t>
        </w:r>
        <w:r>
          <w:rPr>
            <w:rFonts w:hint="eastAsia"/>
          </w:rPr>
          <w:t>そう思う　少しそう思う　あまりそう思わない　そう思わない</w:t>
        </w:r>
      </w:ins>
    </w:p>
    <w:p w14:paraId="0BF2EBF2" w14:textId="01525006" w:rsidR="00BC608A" w:rsidRDefault="00BC608A">
      <w:pPr>
        <w:rPr>
          <w:ins w:id="99" w:author="晋 小山田" w:date="2021-11-15T10:26:00Z"/>
        </w:rPr>
      </w:pPr>
    </w:p>
    <w:p w14:paraId="4DD4B6FE" w14:textId="429B44FA" w:rsidR="00BC608A" w:rsidRDefault="00BC608A">
      <w:pPr>
        <w:rPr>
          <w:ins w:id="100" w:author="晋 小山田" w:date="2021-11-15T10:58:00Z"/>
        </w:rPr>
      </w:pPr>
      <w:ins w:id="101" w:author="晋 小山田" w:date="2021-11-15T10:26:00Z">
        <w:r>
          <w:rPr>
            <w:rFonts w:hint="eastAsia"/>
          </w:rPr>
          <w:t>・</w:t>
        </w:r>
      </w:ins>
      <w:ins w:id="102" w:author="晋 小山田" w:date="2021-11-15T10:51:00Z">
        <w:r w:rsidR="00C123D1">
          <w:rPr>
            <w:rFonts w:hint="eastAsia"/>
          </w:rPr>
          <w:t>ひとつ前の質問に対する回答について、さらにお聞きします。</w:t>
        </w:r>
        <w:r w:rsidR="00C123D1" w:rsidRPr="00BC608A">
          <w:rPr>
            <w:rFonts w:hint="eastAsia"/>
          </w:rPr>
          <w:t>なぜそ</w:t>
        </w:r>
        <w:r w:rsidR="00C123D1">
          <w:rPr>
            <w:rFonts w:hint="eastAsia"/>
          </w:rPr>
          <w:t>のように考えるのですか</w:t>
        </w:r>
        <w:r w:rsidR="00C123D1" w:rsidRPr="00BC608A">
          <w:rPr>
            <w:rFonts w:hint="eastAsia"/>
          </w:rPr>
          <w:t>。</w:t>
        </w:r>
        <w:r w:rsidR="00C123D1">
          <w:rPr>
            <w:rFonts w:hint="eastAsia"/>
          </w:rPr>
          <w:t>（自由回答）</w:t>
        </w:r>
      </w:ins>
    </w:p>
    <w:p w14:paraId="59B1FE97" w14:textId="1C80C38B" w:rsidR="000B0410" w:rsidRDefault="000B0410">
      <w:pPr>
        <w:rPr>
          <w:ins w:id="103" w:author="晋 小山田" w:date="2021-11-15T10:58:00Z"/>
        </w:rPr>
      </w:pPr>
    </w:p>
    <w:p w14:paraId="12DA796D" w14:textId="6270FA7A" w:rsidR="000B0410" w:rsidRDefault="000B0410">
      <w:pPr>
        <w:rPr>
          <w:ins w:id="104" w:author="晋 小山田" w:date="2021-11-15T10:58:00Z"/>
        </w:rPr>
      </w:pPr>
    </w:p>
    <w:p w14:paraId="2345F6C9" w14:textId="502EA3FD" w:rsidR="000B0410" w:rsidRDefault="000B0410">
      <w:pPr>
        <w:rPr>
          <w:ins w:id="105" w:author="晋 小山田" w:date="2021-11-15T10:58:00Z"/>
        </w:rPr>
      </w:pPr>
      <w:ins w:id="106" w:author="晋 小山田" w:date="2021-11-15T10:58:00Z">
        <w:r>
          <w:rPr>
            <w:rFonts w:hint="eastAsia"/>
          </w:rPr>
          <w:t>→　これだと「もったいない」という</w:t>
        </w:r>
      </w:ins>
      <w:ins w:id="107" w:author="晋 小山田" w:date="2021-11-15T10:59:00Z">
        <w:r>
          <w:rPr>
            <w:rFonts w:hint="eastAsia"/>
          </w:rPr>
          <w:t>回答で一蹴されてしまって、推論が断ち切られてしまう。</w:t>
        </w:r>
      </w:ins>
    </w:p>
    <w:p w14:paraId="383B003D" w14:textId="4A84FF7F" w:rsidR="000B0410" w:rsidRDefault="000B0410">
      <w:pPr>
        <w:rPr>
          <w:ins w:id="108" w:author="晋 小山田" w:date="2021-11-15T10:58:00Z"/>
        </w:rPr>
      </w:pPr>
    </w:p>
    <w:p w14:paraId="6B4A9515" w14:textId="274640B0" w:rsidR="000B0410" w:rsidRDefault="000B0410">
      <w:pPr>
        <w:rPr>
          <w:ins w:id="109" w:author="晋 小山田" w:date="2021-11-15T10:58:00Z"/>
        </w:rPr>
      </w:pPr>
    </w:p>
    <w:p w14:paraId="4D2C75BB" w14:textId="3DAD5FF3" w:rsidR="000B0410" w:rsidRDefault="000B0410">
      <w:pPr>
        <w:rPr>
          <w:ins w:id="110" w:author="晋 小山田" w:date="2021-11-15T10:58:00Z"/>
        </w:rPr>
      </w:pPr>
    </w:p>
    <w:p w14:paraId="3F46BF06" w14:textId="181B298A" w:rsidR="000B0410" w:rsidRDefault="000B0410">
      <w:pPr>
        <w:rPr>
          <w:ins w:id="111" w:author="晋 小山田" w:date="2021-11-15T10:58:00Z"/>
        </w:rPr>
      </w:pPr>
    </w:p>
    <w:p w14:paraId="7FA6B949" w14:textId="2A3188F8" w:rsidR="000B0410" w:rsidRDefault="000B0410" w:rsidP="000B0410">
      <w:pPr>
        <w:rPr>
          <w:ins w:id="112" w:author="晋 小山田" w:date="2021-11-15T10:58:00Z"/>
          <w:rFonts w:hint="eastAsia"/>
        </w:rPr>
      </w:pPr>
      <w:ins w:id="113" w:author="晋 小山田" w:date="2021-11-15T10:58:00Z">
        <w:r>
          <w:rPr>
            <w:rFonts w:hint="eastAsia"/>
          </w:rPr>
          <w:t>v</w:t>
        </w:r>
        <w:r>
          <w:t>er.</w:t>
        </w:r>
        <w:r>
          <w:t>2</w:t>
        </w:r>
      </w:ins>
    </w:p>
    <w:p w14:paraId="3A1F1457" w14:textId="25F7D703" w:rsidR="000B0410" w:rsidRDefault="000B0410" w:rsidP="000B0410">
      <w:pPr>
        <w:rPr>
          <w:ins w:id="114" w:author="晋 小山田" w:date="2021-11-15T10:58:00Z"/>
          <w:rFonts w:hint="eastAsia"/>
        </w:rPr>
      </w:pPr>
      <w:ins w:id="115" w:author="晋 小山田" w:date="2021-11-15T10:58:00Z">
        <w:r>
          <w:rPr>
            <w:rFonts w:hint="eastAsia"/>
          </w:rPr>
          <w:t>ここからの質問は、不要な衣服に対するあなたの考えを深く掘り下げることをねらいとしています。じっくり考えて回答してください。</w:t>
        </w:r>
      </w:ins>
    </w:p>
    <w:p w14:paraId="555C19F5" w14:textId="77777777" w:rsidR="000B0410" w:rsidRDefault="000B0410" w:rsidP="000B0410">
      <w:pPr>
        <w:rPr>
          <w:ins w:id="116" w:author="晋 小山田" w:date="2021-11-15T10:58:00Z"/>
          <w:rFonts w:hint="eastAsia"/>
        </w:rPr>
      </w:pPr>
    </w:p>
    <w:p w14:paraId="365BF50C" w14:textId="45E3B992" w:rsidR="00C674F9" w:rsidRDefault="000B0410" w:rsidP="003D7AD9">
      <w:pPr>
        <w:rPr>
          <w:ins w:id="117" w:author="晋 小山田" w:date="2021-11-15T11:22:00Z"/>
        </w:rPr>
      </w:pPr>
      <w:ins w:id="118" w:author="晋 小山田" w:date="2021-11-15T10:58:00Z">
        <w:r w:rsidRPr="001F62DE">
          <w:rPr>
            <w:rFonts w:hint="eastAsia"/>
          </w:rPr>
          <w:t>不要な衣服</w:t>
        </w:r>
      </w:ins>
      <w:ins w:id="119" w:author="晋 小山田" w:date="2021-11-15T11:19:00Z">
        <w:r w:rsidR="003D7AD9">
          <w:rPr>
            <w:rFonts w:hint="eastAsia"/>
          </w:rPr>
          <w:t>は</w:t>
        </w:r>
      </w:ins>
      <w:ins w:id="120" w:author="晋 小山田" w:date="2021-11-15T11:21:00Z">
        <w:r w:rsidR="00C674F9">
          <w:rPr>
            <w:rFonts w:hint="eastAsia"/>
          </w:rPr>
          <w:t>ただ捨てるのではなく、</w:t>
        </w:r>
      </w:ins>
      <w:ins w:id="121" w:author="晋 小山田" w:date="2021-11-15T11:22:00Z">
        <w:r w:rsidR="00C674F9">
          <w:rPr>
            <w:rFonts w:hint="eastAsia"/>
          </w:rPr>
          <w:t>新しい利用法を考えたりして大切に扱うべきだという考えがあります。</w:t>
        </w:r>
      </w:ins>
    </w:p>
    <w:p w14:paraId="46084249" w14:textId="77777777" w:rsidR="00296CE6" w:rsidRPr="00296CE6" w:rsidRDefault="00296CE6" w:rsidP="003D7AD9">
      <w:pPr>
        <w:rPr>
          <w:ins w:id="122" w:author="晋 小山田" w:date="2021-11-15T11:21:00Z"/>
          <w:rFonts w:hint="eastAsia"/>
          <w:rPrChange w:id="123" w:author="晋 小山田" w:date="2021-11-15T11:22:00Z">
            <w:rPr>
              <w:ins w:id="124" w:author="晋 小山田" w:date="2021-11-15T11:21:00Z"/>
              <w:rFonts w:hint="eastAsia"/>
            </w:rPr>
          </w:rPrChange>
        </w:rPr>
      </w:pPr>
    </w:p>
    <w:p w14:paraId="1297F25B" w14:textId="3F6E7064" w:rsidR="000B0410" w:rsidRDefault="00525FF0" w:rsidP="003D7AD9">
      <w:pPr>
        <w:rPr>
          <w:ins w:id="125" w:author="晋 小山田" w:date="2021-11-15T11:40:00Z"/>
        </w:rPr>
      </w:pPr>
      <w:ins w:id="126" w:author="晋 小山田" w:date="2021-11-15T11:23:00Z">
        <w:r>
          <w:rPr>
            <w:rFonts w:hint="eastAsia"/>
          </w:rPr>
          <w:t>・</w:t>
        </w:r>
      </w:ins>
      <w:ins w:id="127" w:author="晋 小山田" w:date="2021-11-15T11:22:00Z">
        <w:r w:rsidR="00296CE6">
          <w:rPr>
            <w:rFonts w:hint="eastAsia"/>
          </w:rPr>
          <w:t>なぜ</w:t>
        </w:r>
      </w:ins>
      <w:ins w:id="128" w:author="晋 小山田" w:date="2021-11-15T11:23:00Z">
        <w:r w:rsidR="00296CE6">
          <w:rPr>
            <w:rFonts w:hint="eastAsia"/>
          </w:rPr>
          <w:t>不要な衣服は</w:t>
        </w:r>
      </w:ins>
      <w:ins w:id="129" w:author="晋 小山田" w:date="2021-11-15T11:19:00Z">
        <w:r w:rsidR="003D7AD9">
          <w:rPr>
            <w:rFonts w:hint="eastAsia"/>
          </w:rPr>
          <w:t>大切に</w:t>
        </w:r>
      </w:ins>
      <w:ins w:id="130" w:author="晋 小山田" w:date="2021-11-15T11:23:00Z">
        <w:r w:rsidR="00296CE6">
          <w:rPr>
            <w:rFonts w:hint="eastAsia"/>
          </w:rPr>
          <w:t>扱う</w:t>
        </w:r>
      </w:ins>
      <w:ins w:id="131" w:author="晋 小山田" w:date="2021-11-15T11:19:00Z">
        <w:r w:rsidR="003D7AD9">
          <w:rPr>
            <w:rFonts w:hint="eastAsia"/>
          </w:rPr>
          <w:t>べきだと思いますか</w:t>
        </w:r>
      </w:ins>
      <w:ins w:id="132" w:author="晋 小山田" w:date="2021-11-15T10:58:00Z">
        <w:r w:rsidR="000B0410" w:rsidRPr="001F62DE">
          <w:rPr>
            <w:rFonts w:hint="eastAsia"/>
          </w:rPr>
          <w:t>。</w:t>
        </w:r>
      </w:ins>
      <w:ins w:id="133" w:author="晋 小山田" w:date="2021-11-15T11:40:00Z">
        <w:r w:rsidR="004A425A">
          <w:rPr>
            <w:rFonts w:hint="eastAsia"/>
          </w:rPr>
          <w:t>あなたの考えに一番近いものをひとつだけ選んでください。</w:t>
        </w:r>
      </w:ins>
    </w:p>
    <w:p w14:paraId="0ADA8F76" w14:textId="6F0462EE" w:rsidR="004A425A" w:rsidRDefault="004A425A" w:rsidP="003D7AD9">
      <w:pPr>
        <w:rPr>
          <w:ins w:id="134" w:author="晋 小山田" w:date="2021-11-15T11:41:00Z"/>
        </w:rPr>
      </w:pPr>
      <w:ins w:id="135" w:author="晋 小山田" w:date="2021-11-15T11:40:00Z">
        <w:r>
          <w:rPr>
            <w:rFonts w:hint="eastAsia"/>
          </w:rPr>
          <w:t xml:space="preserve">　環境に悪影響を与えるから　</w:t>
        </w:r>
      </w:ins>
      <w:ins w:id="136" w:author="晋 小山田" w:date="2021-11-15T11:41:00Z">
        <w:r>
          <w:rPr>
            <w:rFonts w:hint="eastAsia"/>
          </w:rPr>
          <w:t>衣服</w:t>
        </w:r>
      </w:ins>
      <w:ins w:id="137" w:author="晋 小山田" w:date="2021-11-15T11:50:00Z">
        <w:r w:rsidR="00E14FE1">
          <w:rPr>
            <w:rFonts w:hint="eastAsia"/>
          </w:rPr>
          <w:t>への</w:t>
        </w:r>
      </w:ins>
      <w:ins w:id="138" w:author="晋 小山田" w:date="2021-11-15T11:41:00Z">
        <w:r>
          <w:rPr>
            <w:rFonts w:hint="eastAsia"/>
          </w:rPr>
          <w:t>愛着や思い出を粗末にするべきでないから</w:t>
        </w:r>
      </w:ins>
    </w:p>
    <w:p w14:paraId="0ADF9AB6" w14:textId="31C3C4A6" w:rsidR="004A425A" w:rsidRDefault="004A425A" w:rsidP="003D7AD9">
      <w:pPr>
        <w:rPr>
          <w:ins w:id="139" w:author="晋 小山田" w:date="2021-11-15T11:47:00Z"/>
        </w:rPr>
      </w:pPr>
      <w:ins w:id="140" w:author="晋 小山田" w:date="2021-11-15T11:41:00Z">
        <w:r>
          <w:rPr>
            <w:rFonts w:hint="eastAsia"/>
          </w:rPr>
          <w:t xml:space="preserve">　</w:t>
        </w:r>
      </w:ins>
      <w:ins w:id="141" w:author="晋 小山田" w:date="2021-11-15T11:44:00Z">
        <w:r w:rsidR="00AC4001">
          <w:rPr>
            <w:rFonts w:hint="eastAsia"/>
          </w:rPr>
          <w:t>物を大切にした</w:t>
        </w:r>
      </w:ins>
      <w:ins w:id="142" w:author="晋 小山田" w:date="2021-11-15T11:43:00Z">
        <w:r w:rsidR="003C7A2F">
          <w:rPr>
            <w:rFonts w:hint="eastAsia"/>
          </w:rPr>
          <w:t xml:space="preserve">方が家計が助かるから　</w:t>
        </w:r>
      </w:ins>
      <w:ins w:id="143" w:author="晋 小山田" w:date="2021-11-15T11:45:00Z">
        <w:r w:rsidR="00351DC4">
          <w:rPr>
            <w:rFonts w:hint="eastAsia"/>
          </w:rPr>
          <w:t>同じ服は二度と手に入らないことが多いから</w:t>
        </w:r>
      </w:ins>
    </w:p>
    <w:p w14:paraId="3E5BDBE6" w14:textId="6AD24D38" w:rsidR="0014651B" w:rsidRDefault="0014651B" w:rsidP="003D7AD9">
      <w:pPr>
        <w:rPr>
          <w:ins w:id="144" w:author="晋 小山田" w:date="2021-11-15T11:44:00Z"/>
          <w:rFonts w:hint="eastAsia"/>
        </w:rPr>
      </w:pPr>
      <w:ins w:id="145" w:author="晋 小山田" w:date="2021-11-15T11:47:00Z">
        <w:r>
          <w:rPr>
            <w:rFonts w:hint="eastAsia"/>
          </w:rPr>
          <w:t xml:space="preserve">　そのように</w:t>
        </w:r>
      </w:ins>
      <w:ins w:id="146" w:author="晋 小山田" w:date="2021-11-15T11:48:00Z">
        <w:r>
          <w:rPr>
            <w:rFonts w:hint="eastAsia"/>
          </w:rPr>
          <w:t>人から教わったから</w:t>
        </w:r>
      </w:ins>
    </w:p>
    <w:p w14:paraId="463C3A58" w14:textId="35207C4B" w:rsidR="007E2D1B" w:rsidRDefault="007E2D1B" w:rsidP="003D7AD9">
      <w:pPr>
        <w:rPr>
          <w:ins w:id="147" w:author="晋 小山田" w:date="2021-11-15T10:58:00Z"/>
          <w:rFonts w:hint="eastAsia"/>
        </w:rPr>
        <w:pPrChange w:id="148" w:author="晋 小山田" w:date="2021-11-15T11:20:00Z">
          <w:pPr/>
        </w:pPrChange>
      </w:pPr>
      <w:ins w:id="149" w:author="晋 小山田" w:date="2021-11-15T11:44:00Z">
        <w:r>
          <w:rPr>
            <w:rFonts w:hint="eastAsia"/>
          </w:rPr>
          <w:t xml:space="preserve">　その他（　　　　　）</w:t>
        </w:r>
      </w:ins>
    </w:p>
    <w:p w14:paraId="6A393D60" w14:textId="77777777" w:rsidR="000B0410" w:rsidRDefault="000B0410" w:rsidP="000B0410">
      <w:pPr>
        <w:rPr>
          <w:ins w:id="150" w:author="晋 小山田" w:date="2021-11-15T10:58:00Z"/>
          <w:rFonts w:hint="eastAsia"/>
        </w:rPr>
      </w:pPr>
    </w:p>
    <w:p w14:paraId="30F482E6" w14:textId="4C61E348" w:rsidR="000B0410" w:rsidRDefault="000B0410" w:rsidP="000B0410">
      <w:pPr>
        <w:rPr>
          <w:ins w:id="151" w:author="晋 小山田" w:date="2021-11-15T10:58:00Z"/>
        </w:rPr>
      </w:pPr>
      <w:ins w:id="152" w:author="晋 小山田" w:date="2021-11-15T10:58:00Z">
        <w:r>
          <w:rPr>
            <w:rFonts w:hint="eastAsia"/>
          </w:rPr>
          <w:t>・ひとつ前の質問に対する回答について、さらにお聞きします。</w:t>
        </w:r>
      </w:ins>
      <w:ins w:id="153" w:author="晋 小山田" w:date="2021-11-15T11:52:00Z">
        <w:r w:rsidR="007B5326">
          <w:rPr>
            <w:rFonts w:hint="eastAsia"/>
          </w:rPr>
          <w:t>社会全体で</w:t>
        </w:r>
      </w:ins>
      <w:ins w:id="154" w:author="晋 小山田" w:date="2021-11-15T11:51:00Z">
        <w:r w:rsidR="007B5326">
          <w:rPr>
            <w:rFonts w:hint="eastAsia"/>
          </w:rPr>
          <w:t>不要な衣服の扱い方を決めていくとき、</w:t>
        </w:r>
      </w:ins>
      <w:ins w:id="155" w:author="晋 小山田" w:date="2021-11-15T11:52:00Z">
        <w:r w:rsidR="007B5326">
          <w:rPr>
            <w:rFonts w:hint="eastAsia"/>
          </w:rPr>
          <w:t>先の</w:t>
        </w:r>
      </w:ins>
      <w:ins w:id="156" w:author="晋 小山田" w:date="2021-11-15T11:54:00Z">
        <w:r w:rsidR="00C44AAF">
          <w:rPr>
            <w:rFonts w:hint="eastAsia"/>
          </w:rPr>
          <w:t>回答で述べた</w:t>
        </w:r>
      </w:ins>
      <w:ins w:id="157" w:author="晋 小山田" w:date="2021-11-15T11:51:00Z">
        <w:r w:rsidR="007B5326">
          <w:rPr>
            <w:rFonts w:hint="eastAsia"/>
          </w:rPr>
          <w:t>あなたの考えは</w:t>
        </w:r>
      </w:ins>
      <w:ins w:id="158" w:author="晋 小山田" w:date="2021-11-15T11:58:00Z">
        <w:r w:rsidR="008C59A4">
          <w:rPr>
            <w:rFonts w:hint="eastAsia"/>
          </w:rPr>
          <w:t>絶対に欠かせないものだと</w:t>
        </w:r>
      </w:ins>
      <w:ins w:id="159" w:author="晋 小山田" w:date="2021-11-15T11:53:00Z">
        <w:r w:rsidR="007B5326">
          <w:rPr>
            <w:rFonts w:hint="eastAsia"/>
          </w:rPr>
          <w:t>思いますか</w:t>
        </w:r>
      </w:ins>
      <w:ins w:id="160" w:author="晋 小山田" w:date="2021-11-15T10:58:00Z">
        <w:r w:rsidRPr="00BC608A">
          <w:rPr>
            <w:rFonts w:hint="eastAsia"/>
          </w:rPr>
          <w:t>。</w:t>
        </w:r>
      </w:ins>
    </w:p>
    <w:p w14:paraId="2F4E8CD2" w14:textId="77777777" w:rsidR="000B0410" w:rsidRDefault="000B0410" w:rsidP="000B0410">
      <w:pPr>
        <w:ind w:firstLineChars="100" w:firstLine="210"/>
        <w:rPr>
          <w:ins w:id="161" w:author="晋 小山田" w:date="2021-11-15T10:58:00Z"/>
        </w:rPr>
        <w:pPrChange w:id="162" w:author="晋 小山田" w:date="2021-11-15T10:43:00Z">
          <w:pPr/>
        </w:pPrChange>
      </w:pPr>
      <w:ins w:id="163" w:author="晋 小山田" w:date="2021-11-15T10:58:00Z">
        <w:r>
          <w:rPr>
            <w:rFonts w:hint="eastAsia"/>
          </w:rPr>
          <w:t>そう思う　少しそう思う　あまりそう思わない　そう思わない</w:t>
        </w:r>
      </w:ins>
    </w:p>
    <w:p w14:paraId="737D10E7" w14:textId="77777777" w:rsidR="000B0410" w:rsidRDefault="000B0410" w:rsidP="000B0410">
      <w:pPr>
        <w:rPr>
          <w:ins w:id="164" w:author="晋 小山田" w:date="2021-11-15T10:58:00Z"/>
          <w:rFonts w:hint="eastAsia"/>
        </w:rPr>
      </w:pPr>
    </w:p>
    <w:p w14:paraId="1FFE6C19" w14:textId="77777777" w:rsidR="000B0410" w:rsidRDefault="000B0410" w:rsidP="000B0410">
      <w:pPr>
        <w:rPr>
          <w:ins w:id="165" w:author="晋 小山田" w:date="2021-11-15T10:58:00Z"/>
        </w:rPr>
      </w:pPr>
      <w:ins w:id="166" w:author="晋 小山田" w:date="2021-11-15T10:58:00Z">
        <w:r>
          <w:rPr>
            <w:rFonts w:hint="eastAsia"/>
          </w:rPr>
          <w:t>・ひとつ前の質問に対する回答について、さらにお聞きします。</w:t>
        </w:r>
        <w:r w:rsidRPr="00BC608A">
          <w:rPr>
            <w:rFonts w:hint="eastAsia"/>
          </w:rPr>
          <w:t>なぜそ</w:t>
        </w:r>
        <w:r>
          <w:rPr>
            <w:rFonts w:hint="eastAsia"/>
          </w:rPr>
          <w:t>のように考えるのですか</w:t>
        </w:r>
        <w:r w:rsidRPr="00BC608A">
          <w:rPr>
            <w:rFonts w:hint="eastAsia"/>
          </w:rPr>
          <w:t>。</w:t>
        </w:r>
        <w:r>
          <w:rPr>
            <w:rFonts w:hint="eastAsia"/>
          </w:rPr>
          <w:t>（自由回答）</w:t>
        </w:r>
      </w:ins>
    </w:p>
    <w:p w14:paraId="7E85D06C" w14:textId="77777777" w:rsidR="000B0410" w:rsidRDefault="000B0410" w:rsidP="000B0410">
      <w:pPr>
        <w:rPr>
          <w:ins w:id="167" w:author="晋 小山田" w:date="2021-11-15T10:58:00Z"/>
        </w:rPr>
      </w:pPr>
    </w:p>
    <w:p w14:paraId="6E99BB2A" w14:textId="00A5E185" w:rsidR="000B0410" w:rsidRDefault="000B0410" w:rsidP="004D7F89">
      <w:pPr>
        <w:rPr>
          <w:ins w:id="168" w:author="晋 小山田" w:date="2021-11-15T10:58:00Z"/>
        </w:rPr>
        <w:pPrChange w:id="169" w:author="晋 小山田" w:date="2021-11-15T11:57:00Z">
          <w:pPr/>
        </w:pPrChange>
      </w:pPr>
      <w:ins w:id="170" w:author="晋 小山田" w:date="2021-11-15T10:58:00Z">
        <w:r>
          <w:rPr>
            <w:rFonts w:hint="eastAsia"/>
          </w:rPr>
          <w:t>・ひとつ前の質問に対する回答について、さらにお聞きします。「</w:t>
        </w:r>
      </w:ins>
      <w:ins w:id="171" w:author="晋 小山田" w:date="2021-11-15T11:47:00Z">
        <w:r w:rsidR="00F868B6">
          <w:rPr>
            <w:rFonts w:hint="eastAsia"/>
          </w:rPr>
          <w:t>なぜ不要な衣服は大切に扱うべき</w:t>
        </w:r>
        <w:r w:rsidR="00F868B6">
          <w:rPr>
            <w:rFonts w:hint="eastAsia"/>
          </w:rPr>
          <w:t>か</w:t>
        </w:r>
      </w:ins>
      <w:ins w:id="172" w:author="晋 小山田" w:date="2021-11-15T10:58:00Z">
        <w:r>
          <w:rPr>
            <w:rFonts w:hint="eastAsia"/>
          </w:rPr>
          <w:t>」に対</w:t>
        </w:r>
      </w:ins>
      <w:ins w:id="173" w:author="晋 小山田" w:date="2021-11-15T11:56:00Z">
        <w:r w:rsidR="004D7F89">
          <w:rPr>
            <w:rFonts w:hint="eastAsia"/>
          </w:rPr>
          <w:t>して、あなたと異なる考えの人が</w:t>
        </w:r>
      </w:ins>
      <w:ins w:id="174" w:author="晋 小山田" w:date="2021-11-15T11:57:00Z">
        <w:r w:rsidR="004D7F89">
          <w:rPr>
            <w:rFonts w:hint="eastAsia"/>
          </w:rPr>
          <w:t>いるとしても、</w:t>
        </w:r>
      </w:ins>
      <w:ins w:id="175" w:author="晋 小山田" w:date="2021-11-15T10:58:00Z">
        <w:r>
          <w:rPr>
            <w:rFonts w:hint="eastAsia"/>
          </w:rPr>
          <w:t>あなたの考えは変わらないと思いますか。</w:t>
        </w:r>
      </w:ins>
    </w:p>
    <w:p w14:paraId="1AAE24E2" w14:textId="77777777" w:rsidR="000B0410" w:rsidRDefault="000B0410" w:rsidP="000B0410">
      <w:pPr>
        <w:rPr>
          <w:ins w:id="176" w:author="晋 小山田" w:date="2021-11-15T10:58:00Z"/>
          <w:rFonts w:hint="eastAsia"/>
        </w:rPr>
      </w:pPr>
      <w:ins w:id="177" w:author="晋 小山田" w:date="2021-11-15T10:58:00Z">
        <w:r>
          <w:rPr>
            <w:rFonts w:hint="eastAsia"/>
          </w:rPr>
          <w:t xml:space="preserve">　そう思う　少しそう思う　あまりそう思わない　そう思わない</w:t>
        </w:r>
      </w:ins>
    </w:p>
    <w:p w14:paraId="25C9B7DD" w14:textId="77777777" w:rsidR="000B0410" w:rsidRDefault="000B0410" w:rsidP="000B0410">
      <w:pPr>
        <w:rPr>
          <w:ins w:id="178" w:author="晋 小山田" w:date="2021-11-15T10:58:00Z"/>
        </w:rPr>
      </w:pPr>
    </w:p>
    <w:p w14:paraId="469F50E2" w14:textId="77777777" w:rsidR="000B0410" w:rsidRPr="008D6487" w:rsidRDefault="000B0410" w:rsidP="000B0410">
      <w:pPr>
        <w:rPr>
          <w:ins w:id="179" w:author="晋 小山田" w:date="2021-11-15T10:58:00Z"/>
          <w:rFonts w:hint="eastAsia"/>
        </w:rPr>
      </w:pPr>
      <w:ins w:id="180" w:author="晋 小山田" w:date="2021-11-15T10:58:00Z">
        <w:r>
          <w:rPr>
            <w:rFonts w:hint="eastAsia"/>
          </w:rPr>
          <w:t>・ひとつ前の質問に対する回答について、さらにお聞きします。</w:t>
        </w:r>
        <w:r w:rsidRPr="00BC608A">
          <w:rPr>
            <w:rFonts w:hint="eastAsia"/>
          </w:rPr>
          <w:t>なぜそ</w:t>
        </w:r>
        <w:r>
          <w:rPr>
            <w:rFonts w:hint="eastAsia"/>
          </w:rPr>
          <w:t>のように考えるのですか</w:t>
        </w:r>
        <w:r w:rsidRPr="00BC608A">
          <w:rPr>
            <w:rFonts w:hint="eastAsia"/>
          </w:rPr>
          <w:t>。</w:t>
        </w:r>
        <w:r>
          <w:rPr>
            <w:rFonts w:hint="eastAsia"/>
          </w:rPr>
          <w:t>（自由回答）</w:t>
        </w:r>
      </w:ins>
    </w:p>
    <w:p w14:paraId="65155D3C" w14:textId="77777777" w:rsidR="000B0410" w:rsidRPr="008D6487" w:rsidRDefault="000B0410">
      <w:pPr>
        <w:rPr>
          <w:rFonts w:hint="eastAsia"/>
        </w:rPr>
      </w:pPr>
    </w:p>
    <w:sectPr w:rsidR="000B0410" w:rsidRPr="008D64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4441" w14:textId="77777777" w:rsidR="00A336A8" w:rsidRDefault="00A336A8" w:rsidP="00C53377">
      <w:r>
        <w:separator/>
      </w:r>
    </w:p>
  </w:endnote>
  <w:endnote w:type="continuationSeparator" w:id="0">
    <w:p w14:paraId="60B91DC0" w14:textId="77777777" w:rsidR="00A336A8" w:rsidRDefault="00A336A8" w:rsidP="00C5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7A5F" w14:textId="77777777" w:rsidR="00A336A8" w:rsidRDefault="00A336A8" w:rsidP="00C53377">
      <w:r>
        <w:separator/>
      </w:r>
    </w:p>
  </w:footnote>
  <w:footnote w:type="continuationSeparator" w:id="0">
    <w:p w14:paraId="2A794A19" w14:textId="77777777" w:rsidR="00A336A8" w:rsidRDefault="00A336A8" w:rsidP="00C533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晋 小山田">
    <w15:presenceInfo w15:providerId="Windows Live" w15:userId="eb56e1a646e5d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EE"/>
    <w:rsid w:val="00002B31"/>
    <w:rsid w:val="00023CD2"/>
    <w:rsid w:val="00030201"/>
    <w:rsid w:val="00042A14"/>
    <w:rsid w:val="000677C4"/>
    <w:rsid w:val="00070A51"/>
    <w:rsid w:val="000864FC"/>
    <w:rsid w:val="00095582"/>
    <w:rsid w:val="000A2B20"/>
    <w:rsid w:val="000A7955"/>
    <w:rsid w:val="000B0410"/>
    <w:rsid w:val="000B4D89"/>
    <w:rsid w:val="000C2D18"/>
    <w:rsid w:val="000C3BA7"/>
    <w:rsid w:val="000E0972"/>
    <w:rsid w:val="000F63C7"/>
    <w:rsid w:val="00117BB4"/>
    <w:rsid w:val="001257A3"/>
    <w:rsid w:val="001328E7"/>
    <w:rsid w:val="0014651B"/>
    <w:rsid w:val="001503FA"/>
    <w:rsid w:val="001647A4"/>
    <w:rsid w:val="001666B6"/>
    <w:rsid w:val="00191D00"/>
    <w:rsid w:val="001A3E31"/>
    <w:rsid w:val="001F62DE"/>
    <w:rsid w:val="00201041"/>
    <w:rsid w:val="0021326E"/>
    <w:rsid w:val="00226C76"/>
    <w:rsid w:val="00261733"/>
    <w:rsid w:val="00261769"/>
    <w:rsid w:val="002676D1"/>
    <w:rsid w:val="00286BC9"/>
    <w:rsid w:val="00296CE6"/>
    <w:rsid w:val="002A143D"/>
    <w:rsid w:val="002B2082"/>
    <w:rsid w:val="002F79BF"/>
    <w:rsid w:val="003003AF"/>
    <w:rsid w:val="00342D74"/>
    <w:rsid w:val="00342FB1"/>
    <w:rsid w:val="00351DC4"/>
    <w:rsid w:val="00356E69"/>
    <w:rsid w:val="00362183"/>
    <w:rsid w:val="00374B17"/>
    <w:rsid w:val="003903EE"/>
    <w:rsid w:val="00391B2C"/>
    <w:rsid w:val="00397508"/>
    <w:rsid w:val="003B0B30"/>
    <w:rsid w:val="003B4582"/>
    <w:rsid w:val="003C7A2F"/>
    <w:rsid w:val="003D185C"/>
    <w:rsid w:val="003D7AD9"/>
    <w:rsid w:val="003E5083"/>
    <w:rsid w:val="003E7F52"/>
    <w:rsid w:val="003F1E46"/>
    <w:rsid w:val="003F4ED2"/>
    <w:rsid w:val="003F5C38"/>
    <w:rsid w:val="0042360F"/>
    <w:rsid w:val="004260E8"/>
    <w:rsid w:val="00431379"/>
    <w:rsid w:val="00437C5F"/>
    <w:rsid w:val="00453079"/>
    <w:rsid w:val="0045515C"/>
    <w:rsid w:val="004620F3"/>
    <w:rsid w:val="004A3C24"/>
    <w:rsid w:val="004A425A"/>
    <w:rsid w:val="004B6087"/>
    <w:rsid w:val="004B72D6"/>
    <w:rsid w:val="004D5E26"/>
    <w:rsid w:val="004D7F89"/>
    <w:rsid w:val="004E03F9"/>
    <w:rsid w:val="004E1174"/>
    <w:rsid w:val="004E61B8"/>
    <w:rsid w:val="004F13E0"/>
    <w:rsid w:val="00522B10"/>
    <w:rsid w:val="00525FF0"/>
    <w:rsid w:val="00530972"/>
    <w:rsid w:val="005325FC"/>
    <w:rsid w:val="00533999"/>
    <w:rsid w:val="00537EF4"/>
    <w:rsid w:val="00540C1B"/>
    <w:rsid w:val="00554B64"/>
    <w:rsid w:val="0058754E"/>
    <w:rsid w:val="005A1E8B"/>
    <w:rsid w:val="005B4CF9"/>
    <w:rsid w:val="005E25E5"/>
    <w:rsid w:val="00614C4E"/>
    <w:rsid w:val="00631B94"/>
    <w:rsid w:val="00643E2B"/>
    <w:rsid w:val="006652DF"/>
    <w:rsid w:val="00667011"/>
    <w:rsid w:val="00677A87"/>
    <w:rsid w:val="00677C67"/>
    <w:rsid w:val="006A1B3D"/>
    <w:rsid w:val="006A486C"/>
    <w:rsid w:val="006B12B3"/>
    <w:rsid w:val="006E0B28"/>
    <w:rsid w:val="006E729F"/>
    <w:rsid w:val="006F324E"/>
    <w:rsid w:val="006F5DE7"/>
    <w:rsid w:val="006F7A3E"/>
    <w:rsid w:val="0070595D"/>
    <w:rsid w:val="0071437E"/>
    <w:rsid w:val="007346A7"/>
    <w:rsid w:val="00740B28"/>
    <w:rsid w:val="00740D8E"/>
    <w:rsid w:val="00766D85"/>
    <w:rsid w:val="00781254"/>
    <w:rsid w:val="007A0136"/>
    <w:rsid w:val="007A6CFA"/>
    <w:rsid w:val="007B15F9"/>
    <w:rsid w:val="007B5326"/>
    <w:rsid w:val="007C1084"/>
    <w:rsid w:val="007D75A6"/>
    <w:rsid w:val="007E1347"/>
    <w:rsid w:val="007E2D1B"/>
    <w:rsid w:val="007F3D5C"/>
    <w:rsid w:val="007F737E"/>
    <w:rsid w:val="007F751B"/>
    <w:rsid w:val="00801347"/>
    <w:rsid w:val="00804426"/>
    <w:rsid w:val="008049D6"/>
    <w:rsid w:val="00804F71"/>
    <w:rsid w:val="00817FC6"/>
    <w:rsid w:val="00824217"/>
    <w:rsid w:val="0082656D"/>
    <w:rsid w:val="008365FB"/>
    <w:rsid w:val="00844C20"/>
    <w:rsid w:val="008510C1"/>
    <w:rsid w:val="0085726F"/>
    <w:rsid w:val="0086448F"/>
    <w:rsid w:val="00875153"/>
    <w:rsid w:val="008A5B77"/>
    <w:rsid w:val="008C044B"/>
    <w:rsid w:val="008C5505"/>
    <w:rsid w:val="008C5806"/>
    <w:rsid w:val="008C59A4"/>
    <w:rsid w:val="008D6487"/>
    <w:rsid w:val="008F1C62"/>
    <w:rsid w:val="009022E2"/>
    <w:rsid w:val="00914149"/>
    <w:rsid w:val="00922128"/>
    <w:rsid w:val="009334DC"/>
    <w:rsid w:val="009410C0"/>
    <w:rsid w:val="009412D8"/>
    <w:rsid w:val="00960DA7"/>
    <w:rsid w:val="00967651"/>
    <w:rsid w:val="0098355F"/>
    <w:rsid w:val="009959FD"/>
    <w:rsid w:val="009A2E88"/>
    <w:rsid w:val="009B0677"/>
    <w:rsid w:val="009B3BD0"/>
    <w:rsid w:val="009B6361"/>
    <w:rsid w:val="009C39E6"/>
    <w:rsid w:val="009D1986"/>
    <w:rsid w:val="009D733A"/>
    <w:rsid w:val="00A01D42"/>
    <w:rsid w:val="00A14370"/>
    <w:rsid w:val="00A31615"/>
    <w:rsid w:val="00A336A8"/>
    <w:rsid w:val="00A43389"/>
    <w:rsid w:val="00A51E0A"/>
    <w:rsid w:val="00A70E65"/>
    <w:rsid w:val="00A748A3"/>
    <w:rsid w:val="00A74971"/>
    <w:rsid w:val="00A74DA2"/>
    <w:rsid w:val="00AB3612"/>
    <w:rsid w:val="00AC4001"/>
    <w:rsid w:val="00AD7D82"/>
    <w:rsid w:val="00AE3136"/>
    <w:rsid w:val="00AE3A57"/>
    <w:rsid w:val="00AE3EA5"/>
    <w:rsid w:val="00AE47D9"/>
    <w:rsid w:val="00AE6340"/>
    <w:rsid w:val="00B01C08"/>
    <w:rsid w:val="00B17C20"/>
    <w:rsid w:val="00B329AD"/>
    <w:rsid w:val="00B501EB"/>
    <w:rsid w:val="00B70A6A"/>
    <w:rsid w:val="00B70F7B"/>
    <w:rsid w:val="00BC608A"/>
    <w:rsid w:val="00BD2506"/>
    <w:rsid w:val="00BD4DB5"/>
    <w:rsid w:val="00C07B1A"/>
    <w:rsid w:val="00C123D1"/>
    <w:rsid w:val="00C23D5F"/>
    <w:rsid w:val="00C24CE8"/>
    <w:rsid w:val="00C31A44"/>
    <w:rsid w:val="00C35AFB"/>
    <w:rsid w:val="00C44AAF"/>
    <w:rsid w:val="00C53377"/>
    <w:rsid w:val="00C62EAC"/>
    <w:rsid w:val="00C674F9"/>
    <w:rsid w:val="00C760EB"/>
    <w:rsid w:val="00C85A35"/>
    <w:rsid w:val="00CC7C7B"/>
    <w:rsid w:val="00CD4375"/>
    <w:rsid w:val="00CE16EE"/>
    <w:rsid w:val="00CE19ED"/>
    <w:rsid w:val="00CF1241"/>
    <w:rsid w:val="00D27E7E"/>
    <w:rsid w:val="00D334E9"/>
    <w:rsid w:val="00D36667"/>
    <w:rsid w:val="00D36E20"/>
    <w:rsid w:val="00D46924"/>
    <w:rsid w:val="00D50B1A"/>
    <w:rsid w:val="00D51496"/>
    <w:rsid w:val="00D5332F"/>
    <w:rsid w:val="00D76CC8"/>
    <w:rsid w:val="00D871FB"/>
    <w:rsid w:val="00D933E7"/>
    <w:rsid w:val="00DA53FB"/>
    <w:rsid w:val="00DA7033"/>
    <w:rsid w:val="00DA7D1A"/>
    <w:rsid w:val="00DB1739"/>
    <w:rsid w:val="00DB359A"/>
    <w:rsid w:val="00DC05F3"/>
    <w:rsid w:val="00DC5A91"/>
    <w:rsid w:val="00DD0860"/>
    <w:rsid w:val="00DD5F34"/>
    <w:rsid w:val="00DF35CB"/>
    <w:rsid w:val="00E05F0F"/>
    <w:rsid w:val="00E07643"/>
    <w:rsid w:val="00E14EBD"/>
    <w:rsid w:val="00E14FE1"/>
    <w:rsid w:val="00E27015"/>
    <w:rsid w:val="00E27283"/>
    <w:rsid w:val="00E32671"/>
    <w:rsid w:val="00E32BBB"/>
    <w:rsid w:val="00E41DD7"/>
    <w:rsid w:val="00E46353"/>
    <w:rsid w:val="00E47CC6"/>
    <w:rsid w:val="00E51DFF"/>
    <w:rsid w:val="00E610CB"/>
    <w:rsid w:val="00E72A35"/>
    <w:rsid w:val="00E75F88"/>
    <w:rsid w:val="00E83D3C"/>
    <w:rsid w:val="00E84F69"/>
    <w:rsid w:val="00E84F9B"/>
    <w:rsid w:val="00E873BB"/>
    <w:rsid w:val="00E87A45"/>
    <w:rsid w:val="00EA76A7"/>
    <w:rsid w:val="00EB736D"/>
    <w:rsid w:val="00EC0846"/>
    <w:rsid w:val="00ED6F2A"/>
    <w:rsid w:val="00EF0B07"/>
    <w:rsid w:val="00F02E66"/>
    <w:rsid w:val="00F149EF"/>
    <w:rsid w:val="00F153DA"/>
    <w:rsid w:val="00F357E7"/>
    <w:rsid w:val="00F35F46"/>
    <w:rsid w:val="00F401E5"/>
    <w:rsid w:val="00F60D5A"/>
    <w:rsid w:val="00F674CB"/>
    <w:rsid w:val="00F834F5"/>
    <w:rsid w:val="00F83A89"/>
    <w:rsid w:val="00F83D90"/>
    <w:rsid w:val="00F868B6"/>
    <w:rsid w:val="00FB18AF"/>
    <w:rsid w:val="00FC5A8E"/>
    <w:rsid w:val="00FD2004"/>
    <w:rsid w:val="00FD2981"/>
    <w:rsid w:val="00FD2FD4"/>
    <w:rsid w:val="00FE317C"/>
    <w:rsid w:val="00FF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CC444A"/>
  <w15:chartTrackingRefBased/>
  <w15:docId w15:val="{BC403152-CE85-4667-818F-5BC6849F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377"/>
    <w:pPr>
      <w:tabs>
        <w:tab w:val="center" w:pos="4252"/>
        <w:tab w:val="right" w:pos="8504"/>
      </w:tabs>
      <w:snapToGrid w:val="0"/>
    </w:pPr>
  </w:style>
  <w:style w:type="character" w:customStyle="1" w:styleId="a4">
    <w:name w:val="ヘッダー (文字)"/>
    <w:basedOn w:val="a0"/>
    <w:link w:val="a3"/>
    <w:uiPriority w:val="99"/>
    <w:rsid w:val="00C53377"/>
  </w:style>
  <w:style w:type="paragraph" w:styleId="a5">
    <w:name w:val="footer"/>
    <w:basedOn w:val="a"/>
    <w:link w:val="a6"/>
    <w:uiPriority w:val="99"/>
    <w:unhideWhenUsed/>
    <w:rsid w:val="00C53377"/>
    <w:pPr>
      <w:tabs>
        <w:tab w:val="center" w:pos="4252"/>
        <w:tab w:val="right" w:pos="8504"/>
      </w:tabs>
      <w:snapToGrid w:val="0"/>
    </w:pPr>
  </w:style>
  <w:style w:type="character" w:customStyle="1" w:styleId="a6">
    <w:name w:val="フッター (文字)"/>
    <w:basedOn w:val="a0"/>
    <w:link w:val="a5"/>
    <w:uiPriority w:val="99"/>
    <w:rsid w:val="00C53377"/>
  </w:style>
  <w:style w:type="character" w:styleId="a7">
    <w:name w:val="annotation reference"/>
    <w:basedOn w:val="a0"/>
    <w:uiPriority w:val="99"/>
    <w:semiHidden/>
    <w:unhideWhenUsed/>
    <w:rsid w:val="00DC05F3"/>
    <w:rPr>
      <w:sz w:val="18"/>
      <w:szCs w:val="18"/>
    </w:rPr>
  </w:style>
  <w:style w:type="paragraph" w:styleId="a8">
    <w:name w:val="annotation text"/>
    <w:basedOn w:val="a"/>
    <w:link w:val="a9"/>
    <w:uiPriority w:val="99"/>
    <w:semiHidden/>
    <w:unhideWhenUsed/>
    <w:rsid w:val="00DC05F3"/>
    <w:pPr>
      <w:jc w:val="left"/>
    </w:pPr>
  </w:style>
  <w:style w:type="character" w:customStyle="1" w:styleId="a9">
    <w:name w:val="コメント文字列 (文字)"/>
    <w:basedOn w:val="a0"/>
    <w:link w:val="a8"/>
    <w:uiPriority w:val="99"/>
    <w:semiHidden/>
    <w:rsid w:val="00DC05F3"/>
  </w:style>
  <w:style w:type="paragraph" w:styleId="aa">
    <w:name w:val="annotation subject"/>
    <w:basedOn w:val="a8"/>
    <w:next w:val="a8"/>
    <w:link w:val="ab"/>
    <w:uiPriority w:val="99"/>
    <w:semiHidden/>
    <w:unhideWhenUsed/>
    <w:rsid w:val="00DC05F3"/>
    <w:rPr>
      <w:b/>
      <w:bCs/>
    </w:rPr>
  </w:style>
  <w:style w:type="character" w:customStyle="1" w:styleId="ab">
    <w:name w:val="コメント内容 (文字)"/>
    <w:basedOn w:val="a9"/>
    <w:link w:val="aa"/>
    <w:uiPriority w:val="99"/>
    <w:semiHidden/>
    <w:rsid w:val="00DC0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751F-703F-484B-85CD-BC0E66F0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573</Words>
  <Characters>3271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 小山田</dc:creator>
  <cp:keywords/>
  <dc:description/>
  <cp:lastModifiedBy>晋 小山田</cp:lastModifiedBy>
  <cp:revision>249</cp:revision>
  <dcterms:created xsi:type="dcterms:W3CDTF">2021-05-10T06:05:00Z</dcterms:created>
  <dcterms:modified xsi:type="dcterms:W3CDTF">2021-11-15T02:58:00Z</dcterms:modified>
</cp:coreProperties>
</file>